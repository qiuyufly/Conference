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color w:val="ff000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Idiopathic pulmonary fibrosis: a study using volumetric imaging and functional data in a computational lung model</w:t>
      </w:r>
    </w:p>
    <w:p w:rsidR="00000000" w:rsidDel="00000000" w:rsidP="00000000" w:rsidRDefault="00000000" w:rsidRPr="00000000">
      <w:pPr>
        <w:contextualSpacing w:val="0"/>
        <w:rPr>
          <w:rFonts w:ascii="Calibri" w:cs="Calibri" w:eastAsia="Calibri" w:hAnsi="Calibri"/>
          <w:vertAlign w:val="superscript"/>
        </w:rPr>
      </w:pPr>
      <w:r w:rsidDel="00000000" w:rsidR="00000000" w:rsidRPr="00000000">
        <w:rPr>
          <w:rFonts w:ascii="Calibri" w:cs="Calibri" w:eastAsia="Calibri" w:hAnsi="Calibri"/>
          <w:u w:val="single"/>
          <w:rtl w:val="0"/>
        </w:rPr>
        <w:t xml:space="preserve">Zhang, Y.</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Clark, A.R.</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Kumar, H.</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Milne, D.</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Wilsher, M.</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Bartholmai, B.J.</w:t>
      </w:r>
      <w:r w:rsidDel="00000000" w:rsidR="00000000" w:rsidRPr="00000000">
        <w:rPr>
          <w:rFonts w:ascii="Calibri" w:cs="Calibri" w:eastAsia="Calibri" w:hAnsi="Calibri"/>
          <w:vertAlign w:val="superscript"/>
          <w:rtl w:val="0"/>
        </w:rPr>
        <w:t xml:space="preserve">3</w:t>
      </w:r>
      <w:r w:rsidDel="00000000" w:rsidR="00000000" w:rsidRPr="00000000">
        <w:rPr>
          <w:rFonts w:ascii="Calibri" w:cs="Calibri" w:eastAsia="Calibri" w:hAnsi="Calibri"/>
          <w:rtl w:val="0"/>
        </w:rPr>
        <w:t xml:space="preserve">, Tawhai, M.H.</w:t>
      </w:r>
      <w:r w:rsidDel="00000000" w:rsidR="00000000" w:rsidRPr="00000000">
        <w:rPr>
          <w:rFonts w:ascii="Calibri" w:cs="Calibri" w:eastAsia="Calibri" w:hAnsi="Calibri"/>
          <w:vertAlign w:val="superscript"/>
          <w:rtl w:val="0"/>
        </w:rPr>
        <w:t xml:space="preserve">1</w:t>
      </w:r>
    </w:p>
    <w:p w:rsidR="00000000" w:rsidDel="00000000" w:rsidP="00000000" w:rsidRDefault="00000000" w:rsidRPr="00000000">
      <w:pPr>
        <w:spacing w:before="120" w:lineRule="auto"/>
        <w:contextualSpacing w:val="0"/>
        <w:rPr>
          <w:rFonts w:ascii="Calibri" w:cs="Calibri" w:eastAsia="Calibri" w:hAnsi="Calibri"/>
          <w:vertAlign w:val="superscript"/>
        </w:rPr>
      </w:pPr>
      <w:ins w:author="Alys Clark" w:id="0" w:date="2017-10-29T05:54:00Z">
        <w:r w:rsidDel="00000000" w:rsidR="00000000" w:rsidRPr="00000000">
          <w:rPr>
            <w:rFonts w:ascii="Calibri" w:cs="Calibri" w:eastAsia="Calibri" w:hAnsi="Calibri"/>
            <w:vertAlign w:val="superscript"/>
            <w:rtl w:val="0"/>
          </w:rPr>
          <w:t xml:space="preserve">Claire King? Normal aging</w:t>
        </w:r>
      </w:ins>
      <w:r w:rsidDel="00000000" w:rsidR="00000000" w:rsidRPr="00000000">
        <w:rPr>
          <w:rtl w:val="0"/>
        </w:rPr>
      </w:r>
    </w:p>
    <w:p w:rsidR="00000000" w:rsidDel="00000000" w:rsidP="00000000" w:rsidRDefault="00000000" w:rsidRPr="00000000">
      <w:pPr>
        <w:spacing w:before="120" w:lineRule="auto"/>
        <w:contextualSpacing w:val="0"/>
        <w:rPr>
          <w:rFonts w:ascii="Calibri" w:cs="Calibri" w:eastAsia="Calibri" w:hAnsi="Calibri"/>
        </w:rPr>
      </w:pP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Auckland Bioengineering Institute, University of Auckland, Auckland, NZ,  </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Auckland City Hospital, Auckland, New Zealand, </w:t>
      </w:r>
      <w:r w:rsidDel="00000000" w:rsidR="00000000" w:rsidRPr="00000000">
        <w:rPr>
          <w:rFonts w:ascii="Calibri" w:cs="Calibri" w:eastAsia="Calibri" w:hAnsi="Calibri"/>
          <w:vertAlign w:val="superscript"/>
          <w:rtl w:val="0"/>
        </w:rPr>
        <w:t xml:space="preserve">3</w:t>
      </w:r>
      <w:r w:rsidDel="00000000" w:rsidR="00000000" w:rsidRPr="00000000">
        <w:rPr>
          <w:rtl w:val="0"/>
        </w:rPr>
        <w:t xml:space="preserve"> Department of Radiology, Mayo Clinic, Minnesota</w:t>
      </w:r>
      <w:r w:rsidDel="00000000" w:rsidR="00000000" w:rsidRPr="00000000">
        <w:rPr>
          <w:rFonts w:ascii="Calibri" w:cs="Calibri" w:eastAsia="Calibri" w:hAnsi="Calibri"/>
          <w:rtl w:val="0"/>
        </w:rPr>
        <w:t xml:space="preserve">, US.</w:t>
      </w:r>
    </w:p>
    <w:p w:rsidR="00000000" w:rsidDel="00000000" w:rsidP="00000000" w:rsidRDefault="00000000" w:rsidRPr="00000000">
      <w:pPr>
        <w:spacing w:before="12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Idiopathic pulmonary fibrosis (IPF) is the most aggressive and frequent form of idiopathic interstitial pneumonias with unknown cause. It is a lethal fibrosing lung disorder that occurs primarily in middle-aged and elderly adults. The progression of IPF is variable between individuals and no established quantitative tools exist to indicate the likely progression of the disease. The aim of this work is to develop a new quantitative method of the IPF that integrates information from volumetric imaging, pulmonary function tests, and computational models for lung function; and to conduct a quantitative assessment of IPF tissue characterisation and disease development over time</w:t>
      </w:r>
      <w:ins w:author="Alys Clark" w:id="1" w:date="2017-10-30T23:54:45Z">
        <w:r w:rsidDel="00000000" w:rsidR="00000000" w:rsidRPr="00000000">
          <w:rPr>
            <w:rFonts w:ascii="Calibri" w:cs="Calibri" w:eastAsia="Calibri" w:hAnsi="Calibri"/>
            <w:rtl w:val="0"/>
          </w:rPr>
          <w:t xml:space="preserve">.</w:t>
        </w:r>
      </w:ins>
      <w:del w:author="Alys Clark" w:id="1" w:date="2017-10-30T23:54:45Z">
        <w:r w:rsidDel="00000000" w:rsidR="00000000" w:rsidRPr="00000000">
          <w:rPr>
            <w:rFonts w:ascii="Calibri" w:cs="Calibri" w:eastAsia="Calibri" w:hAnsi="Calibri"/>
            <w:rtl w:val="0"/>
          </w:rPr>
          <w:delText xml:space="preserve"> in comparison to normal adults of the same age.</w:delText>
        </w:r>
      </w:del>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Method</w:t>
      </w:r>
    </w:p>
    <w:p w:rsidR="00000000" w:rsidDel="00000000" w:rsidP="00000000" w:rsidRDefault="00000000" w:rsidRPr="00000000">
      <w:pPr>
        <w:contextualSpacing w:val="0"/>
        <w:jc w:val="both"/>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Tissue regions in HRCT images from 8 patients with IPF (aged 43-82) were quantitatively analysed. In the IPF cohort tissue abnormalities were classified using CALIPER (Computer-Aided Lung Informatics for Pathology Evaluation and Ratings) software. Mean tissue density (TD), volume and spatial distribution of </w:t>
      </w:r>
      <w:ins w:author="Alys Clark" w:id="2" w:date="2017-10-30T23:55:11Z">
        <w:r w:rsidDel="00000000" w:rsidR="00000000" w:rsidRPr="00000000">
          <w:rPr>
            <w:rFonts w:ascii="Calibri" w:cs="Calibri" w:eastAsia="Calibri" w:hAnsi="Calibri"/>
            <w:rtl w:val="0"/>
          </w:rPr>
          <w:t xml:space="preserve">tissue classified by CALIPER as reticular, ground glass, or emphysema</w:t>
        </w:r>
      </w:ins>
      <w:del w:author="Alys Clark" w:id="2" w:date="2017-10-30T23:55:11Z">
        <w:r w:rsidDel="00000000" w:rsidR="00000000" w:rsidRPr="00000000">
          <w:rPr>
            <w:rFonts w:ascii="Calibri" w:cs="Calibri" w:eastAsia="Calibri" w:hAnsi="Calibri"/>
            <w:rtl w:val="0"/>
          </w:rPr>
          <w:delText xml:space="preserve">...</w:delText>
        </w:r>
      </w:del>
      <w:r w:rsidDel="00000000" w:rsidR="00000000" w:rsidRPr="00000000">
        <w:rPr>
          <w:rFonts w:ascii="Calibri" w:cs="Calibri" w:eastAsia="Calibri" w:hAnsi="Calibri"/>
          <w:rtl w:val="0"/>
        </w:rPr>
        <w:t xml:space="preserve">were calculated. The classified data were mapped to a statistical shape model, which allows consistent comparison between patients or within one patient at different time points. A computational representation airway tree was generated for each individual patient and deformed to fit the lung shape of each time point. A principal component analysis (PCA) </w:t>
      </w:r>
      <w:del w:author="Alys Clark" w:id="3" w:date="2017-10-30T23:55:59Z">
        <w:r w:rsidDel="00000000" w:rsidR="00000000" w:rsidRPr="00000000">
          <w:rPr>
            <w:rFonts w:ascii="Calibri" w:cs="Calibri" w:eastAsia="Calibri" w:hAnsi="Calibri"/>
            <w:rtl w:val="0"/>
          </w:rPr>
          <w:delText xml:space="preserve">and fractal dimension </w:delText>
        </w:r>
      </w:del>
      <w:r w:rsidDel="00000000" w:rsidR="00000000" w:rsidRPr="00000000">
        <w:rPr>
          <w:rFonts w:ascii="Calibri" w:cs="Calibri" w:eastAsia="Calibri" w:hAnsi="Calibri"/>
          <w:rtl w:val="0"/>
        </w:rPr>
        <w:t xml:space="preserve">was applied to assess lung shape and tissue heterogeneity differences between IPF lungs and</w:t>
      </w:r>
      <w:ins w:author="Alys Clark" w:id="4" w:date="2017-10-30T23:55:49Z">
        <w:r w:rsidDel="00000000" w:rsidR="00000000" w:rsidRPr="00000000">
          <w:rPr>
            <w:rFonts w:ascii="Calibri" w:cs="Calibri" w:eastAsia="Calibri" w:hAnsi="Calibri"/>
            <w:rtl w:val="0"/>
          </w:rPr>
          <w:t xml:space="preserve"> a PCA derived average from a </w:t>
        </w:r>
      </w:ins>
      <w:r w:rsidDel="00000000" w:rsidR="00000000" w:rsidRPr="00000000">
        <w:rPr>
          <w:rFonts w:ascii="Calibri" w:cs="Calibri" w:eastAsia="Calibri" w:hAnsi="Calibri"/>
          <w:rtl w:val="0"/>
        </w:rPr>
        <w:t xml:space="preserve">normal </w:t>
      </w:r>
      <w:ins w:author="Alys Clark" w:id="5" w:date="2017-10-30T23:56:30Z">
        <w:r w:rsidDel="00000000" w:rsidR="00000000" w:rsidRPr="00000000">
          <w:rPr>
            <w:rFonts w:ascii="Calibri" w:cs="Calibri" w:eastAsia="Calibri" w:hAnsi="Calibri"/>
            <w:rtl w:val="0"/>
          </w:rPr>
          <w:t xml:space="preserve">cohort aged</w:t>
        </w:r>
        <w:r w:rsidDel="00000000" w:rsidR="00000000" w:rsidRPr="00000000">
          <w:rPr>
            <w:rFonts w:ascii="Calibri" w:cs="Calibri" w:eastAsia="Calibri" w:hAnsi="Calibri"/>
            <w:color w:val="ff0000"/>
            <w:rtl w:val="0"/>
            <w:rPrChange w:author="Alys Clark" w:id="6" w:date="2017-10-30T23:56:43Z">
              <w:rPr>
                <w:rFonts w:ascii="Calibri" w:cs="Calibri" w:eastAsia="Calibri" w:hAnsi="Calibri"/>
              </w:rPr>
            </w:rPrChange>
          </w:rPr>
          <w:t xml:space="preserve"> X-Y</w:t>
        </w:r>
      </w:ins>
      <w:del w:author="Alys Clark" w:id="5" w:date="2017-10-30T23:56:30Z">
        <w:r w:rsidDel="00000000" w:rsidR="00000000" w:rsidRPr="00000000">
          <w:rPr>
            <w:rFonts w:ascii="Calibri" w:cs="Calibri" w:eastAsia="Calibri" w:hAnsi="Calibri"/>
            <w:color w:val="ff0000"/>
            <w:rtl w:val="0"/>
            <w:rPrChange w:author="Alys Clark" w:id="6" w:date="2017-10-30T23:56:43Z">
              <w:rPr>
                <w:rFonts w:ascii="Calibri" w:cs="Calibri" w:eastAsia="Calibri" w:hAnsi="Calibri"/>
              </w:rPr>
            </w:rPrChange>
          </w:rPr>
          <w:delText xml:space="preserve">ag</w:delText>
        </w:r>
        <w:r w:rsidDel="00000000" w:rsidR="00000000" w:rsidRPr="00000000">
          <w:rPr>
            <w:rFonts w:ascii="Calibri" w:cs="Calibri" w:eastAsia="Calibri" w:hAnsi="Calibri"/>
            <w:rtl w:val="0"/>
          </w:rPr>
          <w:delText xml:space="preserve">ing lungs</w:delText>
        </w:r>
      </w:del>
      <w:r w:rsidDel="00000000" w:rsidR="00000000" w:rsidRPr="00000000">
        <w:rPr>
          <w:rFonts w:ascii="Calibri" w:cs="Calibri" w:eastAsia="Calibri" w:hAnsi="Calibri"/>
          <w:rtl w:val="0"/>
        </w:rPr>
        <w:t xml:space="preserve">. These quantitative tissue biomarkers combined with pulmonary functional tests were used to drive a non-uniform tissue property (density, stiffness, resistance and compliance) based stress distribution analysis </w:t>
      </w:r>
      <w:ins w:author="Alys Clark" w:id="7" w:date="2017-10-30T23:57:01Z">
        <w:r w:rsidDel="00000000" w:rsidR="00000000" w:rsidRPr="00000000">
          <w:rPr>
            <w:rFonts w:ascii="Calibri" w:cs="Calibri" w:eastAsia="Calibri" w:hAnsi="Calibri"/>
            <w:rtl w:val="0"/>
          </w:rPr>
          <w:t xml:space="preserve">gas exchange was</w:t>
        </w:r>
      </w:ins>
      <w:del w:author="Alys Clark" w:id="7" w:date="2017-10-30T23:57:01Z">
        <w:r w:rsidDel="00000000" w:rsidR="00000000" w:rsidRPr="00000000">
          <w:rPr>
            <w:rFonts w:ascii="Calibri" w:cs="Calibri" w:eastAsia="Calibri" w:hAnsi="Calibri"/>
            <w:rtl w:val="0"/>
          </w:rPr>
          <w:delText xml:space="preserve">and gas exchange</w:delText>
        </w:r>
      </w:del>
      <w:r w:rsidDel="00000000" w:rsidR="00000000" w:rsidRPr="00000000">
        <w:rPr>
          <w:rFonts w:ascii="Calibri" w:cs="Calibri" w:eastAsia="Calibri" w:hAnsi="Calibri"/>
          <w:rtl w:val="0"/>
        </w:rPr>
        <w:t xml:space="preserve"> simulat</w:t>
      </w:r>
      <w:ins w:author="Alys Clark" w:id="8" w:date="2017-10-30T23:57:08Z">
        <w:r w:rsidDel="00000000" w:rsidR="00000000" w:rsidRPr="00000000">
          <w:rPr>
            <w:rFonts w:ascii="Calibri" w:cs="Calibri" w:eastAsia="Calibri" w:hAnsi="Calibri"/>
            <w:rtl w:val="0"/>
          </w:rPr>
          <w:t xml:space="preserve">ed in the</w:t>
        </w:r>
      </w:ins>
      <w:del w:author="Alys Clark" w:id="8" w:date="2017-10-30T23:57:08Z">
        <w:r w:rsidDel="00000000" w:rsidR="00000000" w:rsidRPr="00000000">
          <w:rPr>
            <w:rFonts w:ascii="Calibri" w:cs="Calibri" w:eastAsia="Calibri" w:hAnsi="Calibri"/>
            <w:rtl w:val="0"/>
          </w:rPr>
          <w:delText xml:space="preserve">ion of</w:delText>
        </w:r>
      </w:del>
      <w:r w:rsidDel="00000000" w:rsidR="00000000" w:rsidRPr="00000000">
        <w:rPr>
          <w:rFonts w:ascii="Calibri" w:cs="Calibri" w:eastAsia="Calibri" w:hAnsi="Calibri"/>
          <w:rtl w:val="0"/>
        </w:rPr>
        <w:t xml:space="preserve"> IPF lung</w:t>
      </w:r>
      <w:ins w:author="Alys Clark" w:id="9" w:date="2017-10-30T23:57:13Z">
        <w:r w:rsidDel="00000000" w:rsidR="00000000" w:rsidRPr="00000000">
          <w:rPr>
            <w:rFonts w:ascii="Calibri" w:cs="Calibri" w:eastAsia="Calibri" w:hAnsi="Calibri"/>
            <w:rtl w:val="0"/>
          </w:rPr>
          <w:t xml:space="preserve"> to relate structural characteristics to function</w:t>
        </w:r>
      </w:ins>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Result</w:t>
      </w:r>
    </w:p>
    <w:p w:rsidR="00000000" w:rsidDel="00000000" w:rsidP="00000000" w:rsidRDefault="00000000" w:rsidRPr="00000000">
      <w:pPr>
        <w:contextualSpacing w:val="0"/>
        <w:jc w:val="both"/>
        <w:rPr>
          <w:rFonts w:ascii="Calibri" w:cs="Calibri" w:eastAsia="Calibri" w:hAnsi="Calibri"/>
        </w:rPr>
        <w:pPrChange w:author="Alys Clark" w:id="0" w:date="2017-10-30T23:59:22Z">
          <w:pPr>
            <w:contextualSpacing w:val="0"/>
            <w:jc w:val="both"/>
          </w:pPr>
        </w:pPrChange>
      </w:pPr>
      <w:bookmarkStart w:colFirst="0" w:colLast="0" w:name="_1fob9te" w:id="2"/>
      <w:bookmarkEnd w:id="2"/>
      <w:r w:rsidDel="00000000" w:rsidR="00000000" w:rsidRPr="00000000">
        <w:rPr>
          <w:rFonts w:ascii="Calibri" w:cs="Calibri" w:eastAsia="Calibri" w:hAnsi="Calibri"/>
          <w:rtl w:val="0"/>
        </w:rPr>
        <w:t xml:space="preserve">Fibrosis usually h</w:t>
      </w:r>
      <w:commentRangeStart w:id="0"/>
      <w:r w:rsidDel="00000000" w:rsidR="00000000" w:rsidRPr="00000000">
        <w:rPr>
          <w:rFonts w:ascii="Calibri" w:cs="Calibri" w:eastAsia="Calibri" w:hAnsi="Calibri"/>
          <w:rtl w:val="0"/>
        </w:rPr>
        <w:t xml:space="preserve">as consistently higher TD (0.34/0.41 for reticular/ground-glass) compared to normal tissue (0.28), </w:t>
      </w:r>
      <w:commentRangeEnd w:id="0"/>
      <w:r w:rsidDel="00000000" w:rsidR="00000000" w:rsidRPr="00000000">
        <w:commentReference w:id="0"/>
      </w:r>
      <w:r w:rsidDel="00000000" w:rsidR="00000000" w:rsidRPr="00000000">
        <w:rPr>
          <w:rFonts w:ascii="Calibri" w:cs="Calibri" w:eastAsia="Calibri" w:hAnsi="Calibri"/>
          <w:rtl w:val="0"/>
        </w:rPr>
        <w:t xml:space="preserve">and presents predominantly in lower lobes basally and peripherally. In contrast, emphysema has </w:t>
      </w:r>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lower density (0.08) and appears predominantly in upper lobes. Most IPF patients experience a decrease lung volume</w:t>
      </w:r>
      <w:ins w:author="Alys Clark" w:id="11" w:date="2017-10-30T23:58:14Z">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 over time</w:t>
        </w:r>
      </w:ins>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 (</w:t>
      </w:r>
      <w:ins w:author="Alys Clark" w:id="12" w:date="2017-10-30T23:58:22Z">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on average </w:t>
        </w:r>
      </w:ins>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11.85% </w:t>
      </w:r>
      <w:ins w:author="Alys Clark" w:id="13" w:date="2017-10-30T23:58:28Z">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over a period of</w:t>
        </w:r>
      </w:ins>
      <w:del w:author="Alys Clark" w:id="13" w:date="2017-10-30T23:58:28Z">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delText xml:space="preserve">off averagely within n </w:delText>
        </w:r>
      </w:del>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5-20 months). </w:t>
      </w:r>
      <w:ins w:author="Alys Clark" w:id="14" w:date="2017-10-30T23:58:45Z">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Lung</w:t>
        </w:r>
      </w:ins>
      <w:del w:author="Alys Clark" w:id="14" w:date="2017-10-30T23:58:45Z">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delText xml:space="preserve">The lun</w:delText>
        </w:r>
      </w:del>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g shape </w:t>
      </w:r>
      <w:ins w:author="Alys Clark" w:id="15" w:date="2017-10-30T23:58:49Z">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is signigficantly different between </w:t>
        </w:r>
      </w:ins>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between IPF l</w:t>
      </w:r>
      <w:del w:author="Alys Clark" w:id="16" w:date="2017-10-30T23:58:59Z">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delText xml:space="preserve">ung </w:delText>
        </w:r>
      </w:del>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and </w:t>
      </w:r>
      <w:del w:author="Alys Clark" w:id="17" w:date="2017-10-30T23:59:02Z">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delText xml:space="preserve">old </w:delText>
        </w:r>
      </w:del>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normal </w:t>
      </w:r>
      <w:ins w:author="Alys Clark" w:id="18" w:date="2017-10-30T23:59:05Z">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lungs in the</w:t>
        </w:r>
      </w:ins>
      <w:del w:author="Alys Clark" w:id="18" w:date="2017-10-30T23:59:05Z">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delText xml:space="preserve">ones is significant different in the</w:delText>
        </w:r>
      </w:del>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 first mode of PCA analysis (p</w:t>
      </w:r>
      <w:ins w:author="Alys Clark" w:id="19" w:date="2017-10-30T23:59:17Z">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w:t>
        </w:r>
      </w:ins>
      <w:del w:author="Alys Clark" w:id="19" w:date="2017-10-30T23:59:17Z">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delText xml:space="preserve">-value is </w:delText>
        </w:r>
      </w:del>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0.001) which captures over 20% of shape variation.</w:t>
      </w:r>
      <w:ins w:author="Alys Clark" w:id="20" w:date="2017-10-30T23:59:22Z">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 This shape difference is </w:t>
        </w:r>
        <w:r w:rsidDel="00000000" w:rsidR="00000000" w:rsidRPr="00000000">
          <w:rPr>
            <w:rFonts w:ascii="Calibri" w:cs="Calibri" w:eastAsia="Calibri" w:hAnsi="Calibri"/>
            <w:rtl w:val="0"/>
            <w:rPrChange w:author="Alys Clark" w:id="10" w:date="2017-10-31T00:01:43Z">
              <w:rPr>
                <w:rFonts w:ascii="Calibri" w:cs="Calibri" w:eastAsia="Calibri" w:hAnsi="Calibri"/>
              </w:rPr>
            </w:rPrChange>
          </w:rPr>
          <w:t xml:space="preserve">predominantly comprised of a change in the anteroposterior (AP) diameter of lung which results in impaired diagphramatic movement.</w:t>
        </w:r>
      </w:ins>
      <w:r w:rsidDel="00000000" w:rsidR="00000000" w:rsidRPr="00000000">
        <w:rPr>
          <w:rFonts w:ascii="Calibri" w:cs="Calibri" w:eastAsia="Calibri" w:hAnsi="Calibri"/>
          <w:rtl w:val="0"/>
        </w:rPr>
        <w:t xml:space="preserve"> There is a strong correlation between</w:t>
      </w:r>
      <w:ins w:author="Alys Clark" w:id="21" w:date="2017-10-31T00:02:11Z">
        <w:r w:rsidDel="00000000" w:rsidR="00000000" w:rsidRPr="00000000">
          <w:rPr>
            <w:rFonts w:ascii="Calibri" w:cs="Calibri" w:eastAsia="Calibri" w:hAnsi="Calibri"/>
            <w:rtl w:val="0"/>
          </w:rPr>
          <w:t xml:space="preserve"> model predicted</w:t>
        </w:r>
      </w:ins>
      <w:r w:rsidDel="00000000" w:rsidR="00000000" w:rsidRPr="00000000">
        <w:rPr>
          <w:rFonts w:ascii="Calibri" w:cs="Calibri" w:eastAsia="Calibri" w:hAnsi="Calibri"/>
          <w:rtl w:val="0"/>
        </w:rPr>
        <w:t xml:space="preserve"> stress distribution and the distribution and development of disease (elastic recoil pressure of fibrosis is higher than normal whereas emphysema is lower). V-Q mismatch</w:t>
      </w:r>
      <w:del w:author="Alys Clark" w:id="22" w:date="2017-10-31T00:02:29Z">
        <w:r w:rsidDel="00000000" w:rsidR="00000000" w:rsidRPr="00000000">
          <w:rPr>
            <w:rFonts w:ascii="Calibri" w:cs="Calibri" w:eastAsia="Calibri" w:hAnsi="Calibri"/>
            <w:rtl w:val="0"/>
          </w:rPr>
          <w:delText xml:space="preserve">ing </w:delText>
        </w:r>
      </w:del>
      <w:r w:rsidDel="00000000" w:rsidR="00000000" w:rsidRPr="00000000">
        <w:rPr>
          <w:rFonts w:ascii="Calibri" w:cs="Calibri" w:eastAsia="Calibri" w:hAnsi="Calibri"/>
          <w:rtl w:val="0"/>
        </w:rPr>
        <w:t xml:space="preserve">and impaired gas exchange </w:t>
      </w:r>
      <w:ins w:author="Alys Clark" w:id="23" w:date="2017-10-31T00:02:34Z">
        <w:r w:rsidDel="00000000" w:rsidR="00000000" w:rsidRPr="00000000">
          <w:rPr>
            <w:rFonts w:ascii="Calibri" w:cs="Calibri" w:eastAsia="Calibri" w:hAnsi="Calibri"/>
            <w:rtl w:val="0"/>
          </w:rPr>
          <w:t xml:space="preserve">is predicted in</w:t>
        </w:r>
      </w:ins>
      <w:del w:author="Alys Clark" w:id="23" w:date="2017-10-31T00:02:34Z">
        <w:r w:rsidDel="00000000" w:rsidR="00000000" w:rsidRPr="00000000">
          <w:rPr>
            <w:rFonts w:ascii="Calibri" w:cs="Calibri" w:eastAsia="Calibri" w:hAnsi="Calibri"/>
            <w:rtl w:val="0"/>
          </w:rPr>
          <w:delText xml:space="preserve">occurs in</w:delText>
        </w:r>
      </w:del>
      <w:r w:rsidDel="00000000" w:rsidR="00000000" w:rsidRPr="00000000">
        <w:rPr>
          <w:rFonts w:ascii="Calibri" w:cs="Calibri" w:eastAsia="Calibri" w:hAnsi="Calibri"/>
          <w:rtl w:val="0"/>
        </w:rPr>
        <w:t xml:space="preserve"> IPF lungs even in CT evaluated ‘normal’ tissue.</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w:t>
      </w:r>
    </w:p>
    <w:p w:rsidR="00000000" w:rsidDel="00000000" w:rsidP="00000000" w:rsidRDefault="00000000" w:rsidRPr="00000000">
      <w:pPr>
        <w:contextualSpacing w:val="0"/>
        <w:jc w:val="both"/>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An image based analysis of IPF tissue characterisation and distribution combined with functional modelling techniques provides a set of tissue-level markers of</w:t>
      </w:r>
      <w:ins w:author="Alys Clark" w:id="25" w:date="2017-10-31T00:02:52Z">
        <w:r w:rsidDel="00000000" w:rsidR="00000000" w:rsidRPr="00000000">
          <w:rPr>
            <w:rFonts w:ascii="Calibri" w:cs="Calibri" w:eastAsia="Calibri" w:hAnsi="Calibri"/>
            <w:rtl w:val="0"/>
          </w:rPr>
          <w:t xml:space="preserve"> lung decline in</w:t>
        </w:r>
      </w:ins>
      <w:r w:rsidDel="00000000" w:rsidR="00000000" w:rsidRPr="00000000">
        <w:rPr>
          <w:rFonts w:ascii="Calibri" w:cs="Calibri" w:eastAsia="Calibri" w:hAnsi="Calibri"/>
          <w:rtl w:val="0"/>
        </w:rPr>
        <w:t xml:space="preserve"> IPF. This could be a potential tool to help with assessment of IPF progression at the early stage of this disease.</w:t>
      </w:r>
      <w:r w:rsidDel="00000000" w:rsidR="00000000" w:rsidRPr="00000000">
        <w:rPr>
          <w:rtl w:val="0"/>
        </w:rPr>
      </w:r>
    </w:p>
    <w:sectPr>
      <w:pgSz w:h="16838" w:w="11906"/>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ys Clark" w:id="0" w:date="2017-10-30T23:58: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done any statistical analysis of these differences?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NZ"/>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