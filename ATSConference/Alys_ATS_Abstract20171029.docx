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color w:val="ff000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Idiopathic pulmonary fibrosis: a study using volumetric imaging and functional data in a computational lung model</w:t>
      </w:r>
    </w:p>
    <w:p w:rsidR="00000000" w:rsidDel="00000000" w:rsidP="00000000" w:rsidRDefault="00000000" w:rsidRPr="00000000">
      <w:pPr>
        <w:contextualSpacing w:val="0"/>
        <w:rPr>
          <w:rFonts w:ascii="Calibri" w:cs="Calibri" w:eastAsia="Calibri" w:hAnsi="Calibri"/>
          <w:vertAlign w:val="superscript"/>
        </w:rPr>
      </w:pPr>
      <w:r w:rsidDel="00000000" w:rsidR="00000000" w:rsidRPr="00000000">
        <w:rPr>
          <w:rFonts w:ascii="Calibri" w:cs="Calibri" w:eastAsia="Calibri" w:hAnsi="Calibri"/>
          <w:u w:val="single"/>
          <w:rtl w:val="0"/>
        </w:rPr>
        <w:t xml:space="preserve">Zhang, Y.</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Clark, A.R.</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Kumar, H.</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Milne, D.</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Wilsher, 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Bartholmai, B.J.</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Tawhai, M.H.</w:t>
      </w:r>
      <w:r w:rsidDel="00000000" w:rsidR="00000000" w:rsidRPr="00000000">
        <w:rPr>
          <w:rFonts w:ascii="Calibri" w:cs="Calibri" w:eastAsia="Calibri" w:hAnsi="Calibri"/>
          <w:vertAlign w:val="superscript"/>
          <w:rtl w:val="0"/>
        </w:rPr>
        <w:t xml:space="preserve">1</w:t>
      </w:r>
    </w:p>
    <w:p w:rsidR="00000000" w:rsidDel="00000000" w:rsidP="00000000" w:rsidRDefault="00000000" w:rsidRPr="00000000">
      <w:pPr>
        <w:spacing w:before="120" w:lineRule="auto"/>
        <w:contextualSpacing w:val="0"/>
        <w:rPr>
          <w:rFonts w:ascii="Calibri" w:cs="Calibri" w:eastAsia="Calibri" w:hAnsi="Calibri"/>
          <w:vertAlign w:val="superscript"/>
        </w:rPr>
      </w:pPr>
      <w:ins w:author="Alys Clark" w:id="0" w:date="2017-10-29T05:54:18Z">
        <w:r w:rsidDel="00000000" w:rsidR="00000000" w:rsidRPr="00000000">
          <w:rPr>
            <w:rFonts w:ascii="Calibri" w:cs="Calibri" w:eastAsia="Calibri" w:hAnsi="Calibri"/>
            <w:vertAlign w:val="superscript"/>
            <w:rtl w:val="0"/>
          </w:rPr>
          <w:t xml:space="preserve">Claire King? Normal aging</w:t>
        </w:r>
      </w:ins>
      <w:r w:rsidDel="00000000" w:rsidR="00000000" w:rsidRPr="00000000">
        <w:rPr>
          <w:rtl w:val="0"/>
        </w:rPr>
      </w:r>
    </w:p>
    <w:p w:rsidR="00000000" w:rsidDel="00000000" w:rsidP="00000000" w:rsidRDefault="00000000" w:rsidRPr="00000000">
      <w:pPr>
        <w:spacing w:before="120" w:lineRule="auto"/>
        <w:contextualSpacing w:val="0"/>
        <w:rPr>
          <w:rFonts w:ascii="Calibri" w:cs="Calibri" w:eastAsia="Calibri" w:hAnsi="Calibri"/>
        </w:rPr>
      </w:pP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Auckland Bioengineering Institute, University of Auckland, Auckland, NZ,  </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Auckland City Hospital, Auckland, New Zealand, </w:t>
      </w:r>
      <w:r w:rsidDel="00000000" w:rsidR="00000000" w:rsidRPr="00000000">
        <w:rPr>
          <w:rFonts w:ascii="Calibri" w:cs="Calibri" w:eastAsia="Calibri" w:hAnsi="Calibri"/>
          <w:vertAlign w:val="superscript"/>
          <w:rtl w:val="0"/>
        </w:rPr>
        <w:t xml:space="preserve">3</w:t>
      </w:r>
      <w:r w:rsidDel="00000000" w:rsidR="00000000" w:rsidRPr="00000000">
        <w:rPr>
          <w:rtl w:val="0"/>
        </w:rPr>
        <w:t xml:space="preserve"> Department of Radiology, Mayo Clinic, Minnesota</w:t>
      </w:r>
      <w:r w:rsidDel="00000000" w:rsidR="00000000" w:rsidRPr="00000000">
        <w:rPr>
          <w:rFonts w:ascii="Calibri" w:cs="Calibri" w:eastAsia="Calibri" w:hAnsi="Calibri"/>
          <w:rtl w:val="0"/>
        </w:rPr>
        <w:t xml:space="preserve">, US.</w:t>
      </w:r>
    </w:p>
    <w:p w:rsidR="00000000" w:rsidDel="00000000" w:rsidP="00000000" w:rsidRDefault="00000000" w:rsidRPr="00000000">
      <w:pPr>
        <w:spacing w:before="1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Idiopathic pulmonary fibrosis (IPF) is the most aggressive and frequent form of idiopathic </w:t>
      </w:r>
      <w:ins w:author="Alys Clark" w:id="1" w:date="2017-10-29T05:55:35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interstitial pneumonias with unknown cause. It is a lethal fibrosing lung disorder that occur</w:t>
      </w:r>
      <w:del w:author="Alys Clark" w:id="2" w:date="2017-10-29T05:54:30Z">
        <w:r w:rsidDel="00000000" w:rsidR="00000000" w:rsidRPr="00000000">
          <w:rPr>
            <w:rFonts w:ascii="Calibri" w:cs="Calibri" w:eastAsia="Calibri" w:hAnsi="Calibri"/>
            <w:rtl w:val="0"/>
          </w:rPr>
          <w:delText xml:space="preserve">e</w:delText>
        </w:r>
      </w:del>
      <w:r w:rsidDel="00000000" w:rsidR="00000000" w:rsidRPr="00000000">
        <w:rPr>
          <w:rFonts w:ascii="Calibri" w:cs="Calibri" w:eastAsia="Calibri" w:hAnsi="Calibri"/>
          <w:rtl w:val="0"/>
        </w:rPr>
        <w:t xml:space="preserve">s primarily in middle-aged and el</w:t>
      </w:r>
      <w:del w:author="Alys Clark" w:id="3" w:date="2017-10-29T05:54:36Z">
        <w:r w:rsidDel="00000000" w:rsidR="00000000" w:rsidRPr="00000000">
          <w:rPr>
            <w:rFonts w:ascii="Calibri" w:cs="Calibri" w:eastAsia="Calibri" w:hAnsi="Calibri"/>
            <w:rtl w:val="0"/>
          </w:rPr>
          <w:delText xml:space="preserve">e</w:delText>
        </w:r>
      </w:del>
      <w:r w:rsidDel="00000000" w:rsidR="00000000" w:rsidRPr="00000000">
        <w:rPr>
          <w:rFonts w:ascii="Calibri" w:cs="Calibri" w:eastAsia="Calibri" w:hAnsi="Calibri"/>
          <w:rtl w:val="0"/>
        </w:rPr>
        <w:t xml:space="preserve">derly adults. The progression of IPF is variable between individuals and no established quantitative tools exist to indicate the likely </w:t>
      </w:r>
      <w:ins w:author="Alys Clark" w:id="4" w:date="2017-10-29T05:54:42Z">
        <w:r w:rsidDel="00000000" w:rsidR="00000000" w:rsidRPr="00000000">
          <w:rPr>
            <w:rFonts w:ascii="Calibri" w:cs="Calibri" w:eastAsia="Calibri" w:hAnsi="Calibri"/>
            <w:rtl w:val="0"/>
            <w:rPrChange w:author="Alys Clark" w:id="5" w:date="2017-10-29T05:54:42Z">
              <w:rPr>
                <w:rFonts w:ascii="Calibri" w:cs="Calibri" w:eastAsia="Calibri" w:hAnsi="Calibri"/>
              </w:rPr>
            </w:rPrChange>
          </w:rPr>
          <w:t xml:space="preserve">progression</w:t>
        </w:r>
      </w:ins>
      <w:del w:author="Alys Clark" w:id="4" w:date="2017-10-29T05:54:42Z">
        <w:r w:rsidDel="00000000" w:rsidR="00000000" w:rsidRPr="00000000">
          <w:rPr>
            <w:rFonts w:ascii="Calibri" w:cs="Calibri" w:eastAsia="Calibri" w:hAnsi="Calibri"/>
            <w:rtl w:val="0"/>
            <w:rPrChange w:author="Alys Clark" w:id="5" w:date="2017-10-29T05:54:42Z">
              <w:rPr>
                <w:rFonts w:ascii="Calibri" w:cs="Calibri" w:eastAsia="Calibri" w:hAnsi="Calibri"/>
              </w:rPr>
            </w:rPrChange>
          </w:rPr>
          <w:delText xml:space="preserve">progession</w:delText>
        </w:r>
      </w:del>
      <w:r w:rsidDel="00000000" w:rsidR="00000000" w:rsidRPr="00000000">
        <w:rPr>
          <w:rFonts w:ascii="Calibri" w:cs="Calibri" w:eastAsia="Calibri" w:hAnsi="Calibri"/>
          <w:rtl w:val="0"/>
        </w:rPr>
        <w:t xml:space="preserve"> of the disease. The aim of this work is to develop a new quantitative method of the IPF that </w:t>
      </w:r>
      <w:ins w:author="Alys Clark" w:id="6" w:date="2017-10-29T05:54:48Z">
        <w:r w:rsidDel="00000000" w:rsidR="00000000" w:rsidRPr="00000000">
          <w:rPr>
            <w:rFonts w:ascii="Calibri" w:cs="Calibri" w:eastAsia="Calibri" w:hAnsi="Calibri"/>
            <w:rtl w:val="0"/>
            <w:rPrChange w:author="Alys Clark" w:id="7" w:date="2017-10-29T05:54:48Z">
              <w:rPr>
                <w:rFonts w:ascii="Calibri" w:cs="Calibri" w:eastAsia="Calibri" w:hAnsi="Calibri"/>
              </w:rPr>
            </w:rPrChange>
          </w:rPr>
          <w:t xml:space="preserve">integrates</w:t>
        </w:r>
      </w:ins>
      <w:del w:author="Alys Clark" w:id="6" w:date="2017-10-29T05:54:48Z">
        <w:r w:rsidDel="00000000" w:rsidR="00000000" w:rsidRPr="00000000">
          <w:rPr>
            <w:rFonts w:ascii="Calibri" w:cs="Calibri" w:eastAsia="Calibri" w:hAnsi="Calibri"/>
            <w:rtl w:val="0"/>
            <w:rPrChange w:author="Alys Clark" w:id="7" w:date="2017-10-29T05:54:48Z">
              <w:rPr>
                <w:rFonts w:ascii="Calibri" w:cs="Calibri" w:eastAsia="Calibri" w:hAnsi="Calibri"/>
              </w:rPr>
            </w:rPrChange>
          </w:rPr>
          <w:delText xml:space="preserve">intergrate</w:delText>
        </w:r>
      </w:del>
      <w:r w:rsidDel="00000000" w:rsidR="00000000" w:rsidRPr="00000000">
        <w:rPr>
          <w:rFonts w:ascii="Calibri" w:cs="Calibri" w:eastAsia="Calibri" w:hAnsi="Calibri"/>
          <w:rtl w:val="0"/>
        </w:rPr>
        <w:t xml:space="preserve"> information from volumetric imaging, pulmonary function tests, and comput</w:t>
      </w:r>
      <w:ins w:author="Alys Clark" w:id="8" w:date="2017-10-29T05:55:11Z">
        <w:r w:rsidDel="00000000" w:rsidR="00000000" w:rsidRPr="00000000">
          <w:rPr>
            <w:rFonts w:ascii="Calibri" w:cs="Calibri" w:eastAsia="Calibri" w:hAnsi="Calibri"/>
            <w:rtl w:val="0"/>
          </w:rPr>
          <w:t xml:space="preserve">at</w:t>
        </w:r>
      </w:ins>
      <w:r w:rsidDel="00000000" w:rsidR="00000000" w:rsidRPr="00000000">
        <w:rPr>
          <w:rFonts w:ascii="Calibri" w:cs="Calibri" w:eastAsia="Calibri" w:hAnsi="Calibri"/>
          <w:rtl w:val="0"/>
        </w:rPr>
        <w:t xml:space="preserve">ional models for lung function; and to conduct a quantitative assessment of IPF tissue characterisation and disease development over ti</w:t>
      </w:r>
      <w:commentRangeStart w:id="0"/>
      <w:r w:rsidDel="00000000" w:rsidR="00000000" w:rsidRPr="00000000">
        <w:rPr>
          <w:rFonts w:ascii="Calibri" w:cs="Calibri" w:eastAsia="Calibri" w:hAnsi="Calibri"/>
          <w:rtl w:val="0"/>
        </w:rPr>
        <w:t xml:space="preserve">me</w:t>
      </w:r>
      <w:ins w:author="Alys Clark" w:id="9" w:date="2017-10-29T05:55:18Z">
        <w:r w:rsidDel="00000000" w:rsidR="00000000" w:rsidRPr="00000000">
          <w:rPr>
            <w:rFonts w:ascii="Calibri" w:cs="Calibri" w:eastAsia="Calibri" w:hAnsi="Calibri"/>
            <w:rtl w:val="0"/>
          </w:rPr>
          <w:t xml:space="preserve"> in comparison to normal adults of the same age</w:t>
        </w:r>
      </w:ins>
      <w:r w:rsidDel="00000000" w:rsidR="00000000" w:rsidRPr="00000000">
        <w:rPr>
          <w:rFonts w:ascii="Calibri" w:cs="Calibri" w:eastAsia="Calibri" w:hAnsi="Calibri"/>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Tissue regions in HRCT images from 8 patients with IPF</w:t>
      </w:r>
      <w:ins w:author="Alys Clark" w:id="10" w:date="2017-10-29T05:56:10Z">
        <w:r w:rsidDel="00000000" w:rsidR="00000000" w:rsidRPr="00000000">
          <w:rPr>
            <w:rFonts w:ascii="Calibri" w:cs="Calibri" w:eastAsia="Calibri" w:hAnsi="Calibri"/>
            <w:rtl w:val="0"/>
          </w:rPr>
          <w:t xml:space="preserve"> (aged X-Y) </w:t>
        </w:r>
      </w:ins>
      <w:del w:author="Alys Clark" w:id="10" w:date="2017-10-29T05:56:10Z">
        <w:r w:rsidDel="00000000" w:rsidR="00000000" w:rsidRPr="00000000">
          <w:rPr>
            <w:rFonts w:ascii="Calibri" w:cs="Calibri" w:eastAsia="Calibri" w:hAnsi="Calibri"/>
            <w:rtl w:val="0"/>
          </w:rPr>
          <w:delText xml:space="preserve"> </w:delText>
        </w:r>
      </w:del>
      <w:commentRangeStart w:id="1"/>
      <w:r w:rsidDel="00000000" w:rsidR="00000000" w:rsidRPr="00000000">
        <w:rPr>
          <w:rFonts w:ascii="Calibri" w:cs="Calibri" w:eastAsia="Calibri" w:hAnsi="Calibri"/>
          <w:rtl w:val="0"/>
        </w:rPr>
        <w:t xml:space="preserve">were quantitatively analysed </w:t>
      </w:r>
      <w:r w:rsidDel="00000000" w:rsidR="00000000" w:rsidRPr="00000000">
        <w:rPr>
          <w:rFonts w:ascii="Calibri" w:cs="Calibri" w:eastAsia="Calibri" w:hAnsi="Calibri"/>
          <w:color w:val="000000"/>
          <w:rtl w:val="0"/>
        </w:rPr>
        <w:t xml:space="preserve">and compared to 30 normal </w:t>
      </w:r>
      <w:del w:author="Alys Clark" w:id="11" w:date="2017-10-29T05:56:19Z">
        <w:r w:rsidDel="00000000" w:rsidR="00000000" w:rsidRPr="00000000">
          <w:rPr>
            <w:rFonts w:ascii="Calibri" w:cs="Calibri" w:eastAsia="Calibri" w:hAnsi="Calibri"/>
            <w:color w:val="000000"/>
            <w:rtl w:val="0"/>
          </w:rPr>
          <w:delText xml:space="preserve">elderly </w:delText>
        </w:r>
      </w:del>
      <w:r w:rsidDel="00000000" w:rsidR="00000000" w:rsidRPr="00000000">
        <w:rPr>
          <w:rFonts w:ascii="Calibri" w:cs="Calibri" w:eastAsia="Calibri" w:hAnsi="Calibri"/>
          <w:color w:val="000000"/>
          <w:rtl w:val="0"/>
        </w:rPr>
        <w:t xml:space="preserve">subjects</w:t>
      </w:r>
      <w:ins w:author="Alys Clark" w:id="12" w:date="2017-10-29T05:56:21Z">
        <w:r w:rsidDel="00000000" w:rsidR="00000000" w:rsidRPr="00000000">
          <w:rPr>
            <w:rFonts w:ascii="Calibri" w:cs="Calibri" w:eastAsia="Calibri" w:hAnsi="Calibri"/>
            <w:color w:val="000000"/>
            <w:rtl w:val="0"/>
          </w:rPr>
          <w:t xml:space="preserve"> aged </w:t>
        </w:r>
        <w:r w:rsidDel="00000000" w:rsidR="00000000" w:rsidRPr="00000000">
          <w:rPr>
            <w:rFonts w:ascii="Calibri" w:cs="Calibri" w:eastAsia="Calibri" w:hAnsi="Calibri"/>
            <w:rtl w:val="0"/>
            <w:rPrChange w:author="Alys Clark" w:id="13" w:date="2017-10-29T05:56:21Z">
              <w:rPr>
                <w:rFonts w:ascii="Calibri" w:cs="Calibri" w:eastAsia="Calibri" w:hAnsi="Calibri"/>
                <w:color w:val="000000"/>
              </w:rPr>
            </w:rPrChange>
          </w:rPr>
          <w:t xml:space="preserve">X-Y</w:t>
        </w:r>
      </w:ins>
      <w:r w:rsidDel="00000000" w:rsidR="00000000" w:rsidRPr="00000000">
        <w:rPr>
          <w:rFonts w:ascii="Calibri" w:cs="Calibri" w:eastAsia="Calibri" w:hAnsi="Calibri"/>
          <w:rtl w:val="0"/>
        </w:rPr>
        <w:t xml:space="preserve">.</w:t>
      </w:r>
      <w:commentRangeEnd w:id="1"/>
      <w:r w:rsidDel="00000000" w:rsidR="00000000" w:rsidRPr="00000000">
        <w:commentReference w:id="1"/>
      </w:r>
      <w:r w:rsidDel="00000000" w:rsidR="00000000" w:rsidRPr="00000000">
        <w:rPr>
          <w:rFonts w:ascii="Calibri" w:cs="Calibri" w:eastAsia="Calibri" w:hAnsi="Calibri"/>
          <w:rtl w:val="0"/>
        </w:rPr>
        <w:t xml:space="preserve"> </w:t>
      </w:r>
      <w:ins w:author="Alys Clark" w:id="14" w:date="2017-10-29T05:56:32Z">
        <w:r w:rsidDel="00000000" w:rsidR="00000000" w:rsidRPr="00000000">
          <w:rPr>
            <w:rFonts w:ascii="Calibri" w:cs="Calibri" w:eastAsia="Calibri" w:hAnsi="Calibri"/>
            <w:rtl w:val="0"/>
          </w:rPr>
          <w:t xml:space="preserve">In the IPF cohort t</w:t>
        </w:r>
      </w:ins>
      <w:del w:author="Alys Clark" w:id="14" w:date="2017-10-29T05:56:32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issue abnormalities were classified using CALIPER (Computer-Aided Lung Informatics for Pathology Evaluation and Ratings) software. </w:t>
      </w:r>
      <w:ins w:author="Alys Clark" w:id="15" w:date="2017-10-29T05:56:51Z">
        <w:r w:rsidDel="00000000" w:rsidR="00000000" w:rsidRPr="00000000">
          <w:rPr>
            <w:rFonts w:ascii="Calibri" w:cs="Calibri" w:eastAsia="Calibri" w:hAnsi="Calibri"/>
            <w:rtl w:val="0"/>
          </w:rPr>
          <w:t xml:space="preserve">Mean t</w:t>
        </w:r>
      </w:ins>
      <w:del w:author="Alys Clark" w:id="15" w:date="2017-10-29T05:56:51Z">
        <w:r w:rsidDel="00000000" w:rsidR="00000000" w:rsidRPr="00000000">
          <w:rPr>
            <w:rFonts w:ascii="Calibri" w:cs="Calibri" w:eastAsia="Calibri" w:hAnsi="Calibri"/>
            <w:rtl w:val="0"/>
          </w:rPr>
          <w:delText xml:space="preserve">T</w:delText>
        </w:r>
      </w:del>
      <w:r w:rsidDel="00000000" w:rsidR="00000000" w:rsidRPr="00000000">
        <w:rPr>
          <w:rFonts w:ascii="Calibri" w:cs="Calibri" w:eastAsia="Calibri" w:hAnsi="Calibri"/>
          <w:rtl w:val="0"/>
        </w:rPr>
        <w:t xml:space="preserve">issue density (TD), volume and spatial distribution </w:t>
      </w:r>
      <w:ins w:author="Alys Clark" w:id="16" w:date="2017-10-29T05:57:02Z">
        <w:r w:rsidDel="00000000" w:rsidR="00000000" w:rsidRPr="00000000">
          <w:rPr>
            <w:rFonts w:ascii="Calibri" w:cs="Calibri" w:eastAsia="Calibri" w:hAnsi="Calibri"/>
            <w:rtl w:val="0"/>
          </w:rPr>
          <w:t xml:space="preserve">of ...</w:t>
        </w:r>
      </w:ins>
      <w:r w:rsidDel="00000000" w:rsidR="00000000" w:rsidRPr="00000000">
        <w:rPr>
          <w:rFonts w:ascii="Calibri" w:cs="Calibri" w:eastAsia="Calibri" w:hAnsi="Calibri"/>
          <w:rtl w:val="0"/>
        </w:rPr>
        <w:t xml:space="preserve">were calculated. The classified data were mapped to a statistical shape model, which allows consistent comparison between patients or within one patient at different time points. A </w:t>
      </w:r>
      <w:ins w:author="Alys Clark" w:id="17" w:date="2017-10-29T05:58:08Z">
        <w:r w:rsidDel="00000000" w:rsidR="00000000" w:rsidRPr="00000000">
          <w:rPr>
            <w:rFonts w:ascii="Calibri" w:cs="Calibri" w:eastAsia="Calibri" w:hAnsi="Calibri"/>
            <w:rtl w:val="0"/>
          </w:rPr>
          <w:t xml:space="preserve">computational representation</w:t>
        </w:r>
      </w:ins>
      <w:del w:author="Alys Clark" w:id="17" w:date="2017-10-29T05:58:08Z">
        <w:r w:rsidDel="00000000" w:rsidR="00000000" w:rsidRPr="00000000">
          <w:rPr>
            <w:rFonts w:ascii="Calibri" w:cs="Calibri" w:eastAsia="Calibri" w:hAnsi="Calibri"/>
            <w:rtl w:val="0"/>
          </w:rPr>
          <w:delText xml:space="preserve">specific</w:delText>
        </w:r>
      </w:del>
      <w:r w:rsidDel="00000000" w:rsidR="00000000" w:rsidRPr="00000000">
        <w:rPr>
          <w:rFonts w:ascii="Calibri" w:cs="Calibri" w:eastAsia="Calibri" w:hAnsi="Calibri"/>
          <w:rtl w:val="0"/>
        </w:rPr>
        <w:t xml:space="preserve"> airway tree was generated for each individual patient and deformed to fit the lung shape of each time point. A principal component analysis (PCA) and fractal dimension was applied to assess lung shape and </w:t>
      </w:r>
      <w:ins w:author="Alys Clark" w:id="18" w:date="2017-10-29T05:58:27Z">
        <w:r w:rsidDel="00000000" w:rsidR="00000000" w:rsidRPr="00000000">
          <w:rPr>
            <w:rFonts w:ascii="Calibri" w:cs="Calibri" w:eastAsia="Calibri" w:hAnsi="Calibri"/>
            <w:rtl w:val="0"/>
          </w:rPr>
          <w:t xml:space="preserve">tissue </w:t>
        </w:r>
        <w:r w:rsidDel="00000000" w:rsidR="00000000" w:rsidRPr="00000000">
          <w:rPr>
            <w:rFonts w:ascii="Calibri" w:cs="Calibri" w:eastAsia="Calibri" w:hAnsi="Calibri"/>
            <w:rtl w:val="0"/>
            <w:rPrChange w:author="Alys Clark" w:id="19" w:date="2017-10-29T05:58:27Z">
              <w:rPr>
                <w:rFonts w:ascii="Calibri" w:cs="Calibri" w:eastAsia="Calibri" w:hAnsi="Calibri"/>
              </w:rPr>
            </w:rPrChange>
          </w:rPr>
          <w:t xml:space="preserve">heterogeneity</w:t>
        </w:r>
      </w:ins>
      <w:del w:author="Alys Clark" w:id="18" w:date="2017-10-29T05:58:27Z">
        <w:r w:rsidDel="00000000" w:rsidR="00000000" w:rsidRPr="00000000">
          <w:rPr>
            <w:rFonts w:ascii="Calibri" w:cs="Calibri" w:eastAsia="Calibri" w:hAnsi="Calibri"/>
            <w:rtl w:val="0"/>
            <w:rPrChange w:author="Alys Clark" w:id="19" w:date="2017-10-29T05:58:27Z">
              <w:rPr>
                <w:rFonts w:ascii="Calibri" w:cs="Calibri" w:eastAsia="Calibri" w:hAnsi="Calibri"/>
              </w:rPr>
            </w:rPrChange>
          </w:rPr>
          <w:delText xml:space="preserve">heterogineity</w:delText>
        </w:r>
      </w:del>
      <w:r w:rsidDel="00000000" w:rsidR="00000000" w:rsidRPr="00000000">
        <w:rPr>
          <w:rFonts w:ascii="Calibri" w:cs="Calibri" w:eastAsia="Calibri" w:hAnsi="Calibri"/>
          <w:rtl w:val="0"/>
        </w:rPr>
        <w:t xml:space="preserve"> differences between IPF lungs and</w:t>
      </w:r>
      <w:del w:author="Alys Clark" w:id="20" w:date="2017-10-29T05:58:36Z">
        <w:r w:rsidDel="00000000" w:rsidR="00000000" w:rsidRPr="00000000">
          <w:rPr>
            <w:rFonts w:ascii="Calibri" w:cs="Calibri" w:eastAsia="Calibri" w:hAnsi="Calibri"/>
            <w:rtl w:val="0"/>
          </w:rPr>
          <w:delText xml:space="preserve"> old </w:delText>
        </w:r>
      </w:del>
      <w:r w:rsidDel="00000000" w:rsidR="00000000" w:rsidRPr="00000000">
        <w:rPr>
          <w:rFonts w:ascii="Calibri" w:cs="Calibri" w:eastAsia="Calibri" w:hAnsi="Calibri"/>
          <w:rtl w:val="0"/>
        </w:rPr>
        <w:t xml:space="preserve">normal </w:t>
      </w:r>
      <w:ins w:author="Alys Clark" w:id="21" w:date="2017-10-29T05:58:42Z">
        <w:r w:rsidDel="00000000" w:rsidR="00000000" w:rsidRPr="00000000">
          <w:rPr>
            <w:rFonts w:ascii="Calibri" w:cs="Calibri" w:eastAsia="Calibri" w:hAnsi="Calibri"/>
            <w:rtl w:val="0"/>
          </w:rPr>
          <w:t xml:space="preserve">aging lungs</w:t>
        </w:r>
      </w:ins>
      <w:del w:author="Alys Clark" w:id="21" w:date="2017-10-29T05:58:42Z">
        <w:r w:rsidDel="00000000" w:rsidR="00000000" w:rsidRPr="00000000">
          <w:rPr>
            <w:rFonts w:ascii="Calibri" w:cs="Calibri" w:eastAsia="Calibri" w:hAnsi="Calibri"/>
            <w:rtl w:val="0"/>
          </w:rPr>
          <w:delText xml:space="preserve">ones</w:delText>
        </w:r>
      </w:del>
      <w:r w:rsidDel="00000000" w:rsidR="00000000" w:rsidRPr="00000000">
        <w:rPr>
          <w:rFonts w:ascii="Calibri" w:cs="Calibri" w:eastAsia="Calibri" w:hAnsi="Calibri"/>
          <w:rtl w:val="0"/>
        </w:rPr>
        <w:t xml:space="preserve">. These quantitative tissue biomarkers were used to drive an </w:t>
      </w:r>
      <w:commentRangeStart w:id="2"/>
      <w:r w:rsidDel="00000000" w:rsidR="00000000" w:rsidRPr="00000000">
        <w:rPr>
          <w:rFonts w:ascii="Calibri" w:cs="Calibri" w:eastAsia="Calibri" w:hAnsi="Calibri"/>
          <w:rtl w:val="0"/>
        </w:rPr>
        <w:t xml:space="preserve">ununiformed</w:t>
      </w:r>
      <w:commentRangeEnd w:id="2"/>
      <w:r w:rsidDel="00000000" w:rsidR="00000000" w:rsidRPr="00000000">
        <w:commentReference w:id="2"/>
      </w:r>
      <w:r w:rsidDel="00000000" w:rsidR="00000000" w:rsidRPr="00000000">
        <w:rPr>
          <w:rFonts w:ascii="Calibri" w:cs="Calibri" w:eastAsia="Calibri" w:hAnsi="Calibri"/>
          <w:rtl w:val="0"/>
        </w:rPr>
        <w:t xml:space="preserve"> tissue property </w:t>
      </w:r>
      <w:commentRangeStart w:id="3"/>
      <w:r w:rsidDel="00000000" w:rsidR="00000000" w:rsidRPr="00000000">
        <w:rPr>
          <w:rFonts w:ascii="Calibri" w:cs="Calibri" w:eastAsia="Calibri" w:hAnsi="Calibri"/>
          <w:rtl w:val="0"/>
        </w:rPr>
        <w:t xml:space="preserve">based stress distribution of IPF lung, which led to a further simulation of mechanical ventilation and gas exchange in a computional model</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w:t>
      </w:r>
    </w:p>
    <w:p w:rsidR="00000000" w:rsidDel="00000000" w:rsidP="00000000" w:rsidRDefault="00000000" w:rsidRPr="00000000">
      <w:pPr>
        <w:contextualSpacing w:val="0"/>
        <w:jc w:val="both"/>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Fibrosis usually has consistently higher TD (0.34/0.41 for reticular/ground-glass) compared to normal tissue (0.28), and presents predominantly in lower lobes basally and peripherally. In contrast, emphysema has lower density (0.08) and appears predominantly in upper lobes. Most IPF patients experience a decrease </w:t>
      </w:r>
      <w:del w:author="Alys Clark" w:id="22" w:date="2017-10-29T05:59:59Z">
        <w:r w:rsidDel="00000000" w:rsidR="00000000" w:rsidRPr="00000000">
          <w:rPr>
            <w:rFonts w:ascii="Calibri" w:cs="Calibri" w:eastAsia="Calibri" w:hAnsi="Calibri"/>
            <w:rtl w:val="0"/>
          </w:rPr>
          <w:delText xml:space="preserve">of </w:delText>
        </w:r>
      </w:del>
      <w:r w:rsidDel="00000000" w:rsidR="00000000" w:rsidRPr="00000000">
        <w:rPr>
          <w:rFonts w:ascii="Calibri" w:cs="Calibri" w:eastAsia="Calibri" w:hAnsi="Calibri"/>
          <w:rtl w:val="0"/>
        </w:rPr>
        <w:t xml:space="preserve">lung volume</w:t>
      </w:r>
      <w:ins w:author="Alys Clark" w:id="23" w:date="2017-10-29T05:59:51Z">
        <w:commentRangeStart w:id="4"/>
        <w:r w:rsidDel="00000000" w:rsidR="00000000" w:rsidRPr="00000000">
          <w:rPr>
            <w:rFonts w:ascii="Calibri" w:cs="Calibri" w:eastAsia="Calibri" w:hAnsi="Calibri"/>
            <w:rtl w:val="0"/>
          </w:rPr>
          <w:t xml:space="preserve"> over time</w:t>
        </w:r>
      </w:ins>
      <w:commentRangeEnd w:id="4"/>
      <w:r w:rsidDel="00000000" w:rsidR="00000000" w:rsidRPr="00000000">
        <w:commentReference w:id="4"/>
      </w:r>
      <w:r w:rsidDel="00000000" w:rsidR="00000000" w:rsidRPr="00000000">
        <w:rPr>
          <w:rFonts w:ascii="Calibri" w:cs="Calibri" w:eastAsia="Calibri" w:hAnsi="Calibri"/>
          <w:rtl w:val="0"/>
        </w:rPr>
        <w:t xml:space="preserve"> </w:t>
      </w:r>
      <w:commentRangeStart w:id="5"/>
      <w:r w:rsidDel="00000000" w:rsidR="00000000" w:rsidRPr="00000000">
        <w:rPr>
          <w:rFonts w:ascii="Calibri" w:cs="Calibri" w:eastAsia="Calibri" w:hAnsi="Calibri"/>
          <w:rtl w:val="0"/>
        </w:rPr>
        <w:t xml:space="preserve">(11.85% off)</w:t>
      </w:r>
      <w:commentRangeEnd w:id="5"/>
      <w:r w:rsidDel="00000000" w:rsidR="00000000" w:rsidRPr="00000000">
        <w:commentReference w:id="5"/>
      </w:r>
      <w:r w:rsidDel="00000000" w:rsidR="00000000" w:rsidRPr="00000000">
        <w:rPr>
          <w:rFonts w:ascii="Calibri" w:cs="Calibri" w:eastAsia="Calibri" w:hAnsi="Calibri"/>
          <w:rtl w:val="0"/>
        </w:rPr>
        <w:t xml:space="preserve">. The lung shape between IPF lung and old normal ones are</w:t>
      </w:r>
      <w:commentRangeStart w:id="6"/>
      <w:r w:rsidDel="00000000" w:rsidR="00000000" w:rsidRPr="00000000">
        <w:rPr>
          <w:rFonts w:ascii="Calibri" w:cs="Calibri" w:eastAsia="Calibri" w:hAnsi="Calibri"/>
          <w:rtl w:val="0"/>
        </w:rPr>
        <w:t xml:space="preserve"> slightly different</w:t>
      </w:r>
      <w:commentRangeEnd w:id="6"/>
      <w:r w:rsidDel="00000000" w:rsidR="00000000" w:rsidRPr="00000000">
        <w:commentReference w:id="6"/>
      </w:r>
      <w:r w:rsidDel="00000000" w:rsidR="00000000" w:rsidRPr="00000000">
        <w:rPr>
          <w:rFonts w:ascii="Calibri" w:cs="Calibri" w:eastAsia="Calibri" w:hAnsi="Calibri"/>
          <w:rtl w:val="0"/>
        </w:rPr>
        <w:t xml:space="preserve"> with p-values of 0.001, 0.194 and 0.454 respectively for the first three modes based on PCA analysis. </w:t>
      </w:r>
      <w:commentRangeStart w:id="7"/>
      <w:r w:rsidDel="00000000" w:rsidR="00000000" w:rsidRPr="00000000">
        <w:rPr>
          <w:rFonts w:ascii="Calibri" w:cs="Calibri" w:eastAsia="Calibri" w:hAnsi="Calibri"/>
          <w:rtl w:val="0"/>
        </w:rPr>
        <w:t xml:space="preserve">Stress distribution indicates a </w:t>
      </w:r>
      <w:ins w:author="Alys Clark" w:id="24" w:date="2017-10-29T06:01:40Z">
        <w:r w:rsidDel="00000000" w:rsidR="00000000" w:rsidRPr="00000000">
          <w:rPr>
            <w:rFonts w:ascii="Calibri" w:cs="Calibri" w:eastAsia="Calibri" w:hAnsi="Calibri"/>
            <w:rtl w:val="0"/>
            <w:rPrChange w:author="Alys Clark" w:id="25" w:date="2017-10-29T06:01:40Z">
              <w:rPr>
                <w:rFonts w:ascii="Calibri" w:cs="Calibri" w:eastAsia="Calibri" w:hAnsi="Calibri"/>
              </w:rPr>
            </w:rPrChange>
          </w:rPr>
          <w:t xml:space="preserve">continuous</w:t>
        </w:r>
      </w:ins>
      <w:del w:author="Alys Clark" w:id="24" w:date="2017-10-29T06:01:40Z">
        <w:r w:rsidDel="00000000" w:rsidR="00000000" w:rsidRPr="00000000">
          <w:rPr>
            <w:rFonts w:ascii="Calibri" w:cs="Calibri" w:eastAsia="Calibri" w:hAnsi="Calibri"/>
            <w:rtl w:val="0"/>
            <w:rPrChange w:author="Alys Clark" w:id="25" w:date="2017-10-29T06:01:40Z">
              <w:rPr>
                <w:rFonts w:ascii="Calibri" w:cs="Calibri" w:eastAsia="Calibri" w:hAnsi="Calibri"/>
              </w:rPr>
            </w:rPrChange>
          </w:rPr>
          <w:delText xml:space="preserve">continuious</w:delText>
        </w:r>
      </w:del>
      <w:r w:rsidDel="00000000" w:rsidR="00000000" w:rsidRPr="00000000">
        <w:rPr>
          <w:rFonts w:ascii="Calibri" w:cs="Calibri" w:eastAsia="Calibri" w:hAnsi="Calibri"/>
          <w:rtl w:val="0"/>
        </w:rPr>
        <w:t xml:space="preserve"> correlation over time with lung volume change and disease distribution. </w:t>
      </w:r>
      <w:commentRangeEnd w:id="7"/>
      <w:r w:rsidDel="00000000" w:rsidR="00000000" w:rsidRPr="00000000">
        <w:commentReference w:id="7"/>
      </w:r>
      <w:r w:rsidDel="00000000" w:rsidR="00000000" w:rsidRPr="00000000">
        <w:rPr>
          <w:rFonts w:ascii="Calibri" w:cs="Calibri" w:eastAsia="Calibri" w:hAnsi="Calibri"/>
          <w:rtl w:val="0"/>
        </w:rPr>
        <w:t xml:space="preserve">V-Q mismatching and impaired gas exchange occurs in IPF lungs even in CT evaluated ‘normal’ tissue.</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pPr>
        <w:contextualSpacing w:val="0"/>
        <w:jc w:val="both"/>
        <w:rPr>
          <w:rFonts w:ascii="Calibri" w:cs="Calibri" w:eastAsia="Calibri" w:hAnsi="Calibri"/>
        </w:rPr>
      </w:pPr>
      <w:bookmarkStart w:colFirst="0" w:colLast="0" w:name="_1fob9te" w:id="2"/>
      <w:bookmarkEnd w:id="2"/>
      <w:commentRangeStart w:id="8"/>
      <w:r w:rsidDel="00000000" w:rsidR="00000000" w:rsidRPr="00000000">
        <w:rPr>
          <w:rFonts w:ascii="Calibri" w:cs="Calibri" w:eastAsia="Calibri" w:hAnsi="Calibri"/>
          <w:rtl w:val="0"/>
        </w:rPr>
        <w:t xml:space="preserve">An image based analysis of IPF tissue characterisation and distribution combined with functional modelling techniques provides a set of markers for lung function in IPF. </w:t>
      </w:r>
      <w:commentRangeEnd w:id="8"/>
      <w:r w:rsidDel="00000000" w:rsidR="00000000" w:rsidRPr="00000000">
        <w:commentReference w:id="8"/>
      </w:r>
      <w:r w:rsidDel="00000000" w:rsidR="00000000" w:rsidRPr="00000000">
        <w:rPr>
          <w:rFonts w:ascii="Calibri" w:cs="Calibri" w:eastAsia="Calibri" w:hAnsi="Calibri"/>
          <w:rtl w:val="0"/>
        </w:rPr>
        <w:t xml:space="preserve">This could be a potential tool to help with assessment of IPF progression at the early stage of this disease.</w:t>
      </w:r>
      <w:r w:rsidDel="00000000" w:rsidR="00000000" w:rsidRPr="00000000">
        <w:rPr>
          <w:rtl w:val="0"/>
        </w:rPr>
      </w:r>
    </w:p>
    <w:sectPr>
      <w:pgSz w:h="16838" w:w="11906"/>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ys Clark" w:id="7" w:date="2017-10-29T06:02: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this more clearly, I can't yet see what you are trying to say. Use more words if necessary, we can always cut back.</w:t>
      </w:r>
    </w:p>
  </w:comment>
  <w:comment w:author="Alys Clark" w:id="8" w:date="2017-10-29T06:04: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convinced you have shown this yet. Maybe list the key results (without numbers/p-values that you are trying to show as bullet points. What are the markers? what is actually indicating IPF?</w:t>
      </w:r>
    </w:p>
  </w:comment>
  <w:comment w:author="Alys Clark" w:id="4" w:date="2017-10-29T06:00: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lys Clark" w:id="1" w:date="2017-10-29T05:58: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this is misleading as I read on, the point is that the older subjects were the basis for the PCA, not that you are actually comparing everything...?</w:t>
      </w:r>
    </w:p>
  </w:comment>
  <w:comment w:author="Alys Clark" w:id="5" w:date="2017-10-29T06:00: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11.85% reduction over a time frame (what timeframe?) or compared to normal individuals the same age?</w:t>
      </w:r>
    </w:p>
  </w:comment>
  <w:comment w:author="Alys Clark" w:id="2" w:date="2017-10-29T05:59: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you meant by ununiformed?</w:t>
      </w:r>
    </w:p>
  </w:comment>
  <w:comment w:author="Alys Clark" w:id="6" w:date="2017-10-29T06:01: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different is not a technical phrase. The shapes are significantly different in the first mode of the PCA analysis. What does this mode represent?</w:t>
      </w:r>
    </w:p>
  </w:comment>
  <w:comment w:author="Alys Clark" w:id="3" w:date="2017-10-29T05:59: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vague</w:t>
      </w:r>
    </w:p>
  </w:comment>
  <w:comment w:author="Alys Clark" w:id="0" w:date="2017-10-29T05:55: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N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