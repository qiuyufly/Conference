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7EF4B" w14:textId="77777777" w:rsidR="008853C8" w:rsidRDefault="008853C8">
      <w:pPr>
        <w:jc w:val="center"/>
        <w:rPr>
          <w:rFonts w:ascii="Calibri" w:eastAsia="Calibri" w:hAnsi="Calibri" w:cs="Calibri"/>
          <w:b/>
          <w:color w:val="FF0000"/>
        </w:rPr>
      </w:pPr>
      <w:bookmarkStart w:id="0" w:name="_gjdgxs" w:colFirst="0" w:colLast="0"/>
      <w:bookmarkEnd w:id="0"/>
    </w:p>
    <w:p w14:paraId="5BA41026" w14:textId="77777777" w:rsidR="008853C8" w:rsidRDefault="004C01BE">
      <w:pPr>
        <w:rPr>
          <w:rFonts w:ascii="Calibri" w:eastAsia="Calibri" w:hAnsi="Calibri" w:cs="Calibri"/>
          <w:b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  <w:highlight w:val="white"/>
        </w:rPr>
        <w:t>Idiopathic pulmonary fibrosis: a study using volumetric imaging and functional data in a computational lung model</w:t>
      </w:r>
    </w:p>
    <w:p w14:paraId="400C5E0B" w14:textId="77777777" w:rsidR="008853C8" w:rsidRDefault="004C01BE">
      <w:pPr>
        <w:rPr>
          <w:rFonts w:ascii="Calibri" w:eastAsia="Calibri" w:hAnsi="Calibri" w:cs="Calibri"/>
          <w:vertAlign w:val="superscript"/>
        </w:rPr>
      </w:pPr>
      <w:r>
        <w:rPr>
          <w:rFonts w:ascii="Calibri" w:eastAsia="Calibri" w:hAnsi="Calibri" w:cs="Calibri"/>
          <w:u w:val="single"/>
        </w:rPr>
        <w:t>Zhang, Y.</w:t>
      </w: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>, Clark, A.R.</w:t>
      </w: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>, Kumar, H.</w:t>
      </w: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Wilsher</w:t>
      </w:r>
      <w:proofErr w:type="spellEnd"/>
      <w:r>
        <w:rPr>
          <w:rFonts w:ascii="Calibri" w:eastAsia="Calibri" w:hAnsi="Calibri" w:cs="Calibri"/>
        </w:rPr>
        <w:t>, M.</w:t>
      </w:r>
      <w:r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>, Milne, D.</w:t>
      </w:r>
      <w:r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>, King, C.</w:t>
      </w:r>
      <w:r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Bartholmai</w:t>
      </w:r>
      <w:proofErr w:type="spellEnd"/>
      <w:r>
        <w:rPr>
          <w:rFonts w:ascii="Calibri" w:eastAsia="Calibri" w:hAnsi="Calibri" w:cs="Calibri"/>
        </w:rPr>
        <w:t>, B.J.</w:t>
      </w:r>
      <w:r>
        <w:rPr>
          <w:rFonts w:ascii="Calibri" w:eastAsia="Calibri" w:hAnsi="Calibri" w:cs="Calibri"/>
          <w:vertAlign w:val="superscript"/>
        </w:rPr>
        <w:t>3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Tawhai</w:t>
      </w:r>
      <w:proofErr w:type="spellEnd"/>
      <w:r>
        <w:rPr>
          <w:rFonts w:ascii="Calibri" w:eastAsia="Calibri" w:hAnsi="Calibri" w:cs="Calibri"/>
        </w:rPr>
        <w:t>, M.H.</w:t>
      </w:r>
      <w:r>
        <w:rPr>
          <w:rFonts w:ascii="Calibri" w:eastAsia="Calibri" w:hAnsi="Calibri" w:cs="Calibri"/>
          <w:vertAlign w:val="superscript"/>
        </w:rPr>
        <w:t>1</w:t>
      </w:r>
    </w:p>
    <w:p w14:paraId="3580967A" w14:textId="77777777" w:rsidR="008853C8" w:rsidRDefault="004C01BE">
      <w:pP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 xml:space="preserve">Auckland Bioengineering Institute, University of Auckland, Auckland, NZ,  </w:t>
      </w:r>
      <w:r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Auckland City Hospital, Auckland, New Zealand, </w:t>
      </w:r>
      <w:r>
        <w:rPr>
          <w:rFonts w:ascii="Calibri" w:eastAsia="Calibri" w:hAnsi="Calibri" w:cs="Calibri"/>
          <w:vertAlign w:val="superscript"/>
        </w:rPr>
        <w:t>3</w:t>
      </w:r>
      <w:r>
        <w:t xml:space="preserve"> Department of Radiology, Mayo Clinic, Minnesota</w:t>
      </w:r>
      <w:r>
        <w:rPr>
          <w:rFonts w:ascii="Calibri" w:eastAsia="Calibri" w:hAnsi="Calibri" w:cs="Calibri"/>
        </w:rPr>
        <w:t>, US.</w:t>
      </w:r>
    </w:p>
    <w:p w14:paraId="21198EEE" w14:textId="77777777" w:rsidR="008853C8" w:rsidRDefault="008853C8">
      <w:pPr>
        <w:spacing w:before="120"/>
        <w:rPr>
          <w:rFonts w:ascii="Calibri" w:eastAsia="Calibri" w:hAnsi="Calibri" w:cs="Calibri"/>
        </w:rPr>
      </w:pPr>
    </w:p>
    <w:p w14:paraId="6C8CF44F" w14:textId="77777777" w:rsidR="008853C8" w:rsidRDefault="004C01BE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Introduction</w:t>
      </w:r>
    </w:p>
    <w:p w14:paraId="76856F36" w14:textId="0D0B3425" w:rsidR="008853C8" w:rsidRDefault="004C01B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Idiopathic pulmonary fibrosis (IPF) is </w:t>
      </w:r>
      <w:del w:id="1" w:author="Microsoft Office User" w:date="2017-11-01T22:00:00Z">
        <w:r w:rsidDel="00F54F12">
          <w:rPr>
            <w:rFonts w:ascii="Calibri" w:eastAsia="Calibri" w:hAnsi="Calibri" w:cs="Calibri"/>
          </w:rPr>
          <w:delText>the most</w:delText>
        </w:r>
      </w:del>
      <w:ins w:id="2" w:author="Microsoft Office User" w:date="2017-11-01T22:00:00Z">
        <w:r w:rsidR="00F54F12">
          <w:rPr>
            <w:rFonts w:ascii="Calibri" w:eastAsia="Calibri" w:hAnsi="Calibri" w:cs="Calibri"/>
          </w:rPr>
          <w:t>an</w:t>
        </w:r>
      </w:ins>
      <w:r>
        <w:rPr>
          <w:rFonts w:ascii="Calibri" w:eastAsia="Calibri" w:hAnsi="Calibri" w:cs="Calibri"/>
        </w:rPr>
        <w:t xml:space="preserve"> aggressive </w:t>
      </w:r>
      <w:del w:id="3" w:author="Microsoft Office User" w:date="2017-11-01T22:00:00Z">
        <w:r w:rsidDel="00F54F12">
          <w:rPr>
            <w:rFonts w:ascii="Calibri" w:eastAsia="Calibri" w:hAnsi="Calibri" w:cs="Calibri"/>
          </w:rPr>
          <w:delText>and fr</w:delText>
        </w:r>
        <w:r w:rsidDel="00F54F12">
          <w:rPr>
            <w:rFonts w:ascii="Calibri" w:eastAsia="Calibri" w:hAnsi="Calibri" w:cs="Calibri"/>
          </w:rPr>
          <w:delText xml:space="preserve">equent form of </w:delText>
        </w:r>
      </w:del>
      <w:r>
        <w:rPr>
          <w:rFonts w:ascii="Calibri" w:eastAsia="Calibri" w:hAnsi="Calibri" w:cs="Calibri"/>
        </w:rPr>
        <w:t>idiopathic interstitial pneumonia</w:t>
      </w:r>
      <w:del w:id="4" w:author="Microsoft Office User" w:date="2017-11-01T22:00:00Z">
        <w:r w:rsidDel="00F54F12">
          <w:rPr>
            <w:rFonts w:ascii="Calibri" w:eastAsia="Calibri" w:hAnsi="Calibri" w:cs="Calibri"/>
          </w:rPr>
          <w:delText>s</w:delText>
        </w:r>
      </w:del>
      <w:del w:id="5" w:author="Microsoft Office User" w:date="2017-11-01T21:45:00Z">
        <w:r w:rsidDel="00A64AD1">
          <w:rPr>
            <w:rFonts w:ascii="Calibri" w:eastAsia="Calibri" w:hAnsi="Calibri" w:cs="Calibri"/>
          </w:rPr>
          <w:delText xml:space="preserve"> with unknown cause</w:delText>
        </w:r>
      </w:del>
      <w:r>
        <w:rPr>
          <w:rFonts w:ascii="Calibri" w:eastAsia="Calibri" w:hAnsi="Calibri" w:cs="Calibri"/>
        </w:rPr>
        <w:t xml:space="preserve">, and </w:t>
      </w:r>
      <w:del w:id="6" w:author="Microsoft Office User" w:date="2017-11-01T21:50:00Z">
        <w:r w:rsidDel="00A64AD1">
          <w:rPr>
            <w:rFonts w:ascii="Calibri" w:eastAsia="Calibri" w:hAnsi="Calibri" w:cs="Calibri"/>
          </w:rPr>
          <w:delText>occurs primarily in middle-aged and</w:delText>
        </w:r>
      </w:del>
      <w:ins w:id="7" w:author="Microsoft Office User" w:date="2017-11-01T21:50:00Z">
        <w:r w:rsidR="00A64AD1">
          <w:rPr>
            <w:rFonts w:ascii="Calibri" w:eastAsia="Calibri" w:hAnsi="Calibri" w:cs="Calibri"/>
          </w:rPr>
          <w:t>often occurs in</w:t>
        </w:r>
      </w:ins>
      <w:r>
        <w:rPr>
          <w:rFonts w:ascii="Calibri" w:eastAsia="Calibri" w:hAnsi="Calibri" w:cs="Calibri"/>
        </w:rPr>
        <w:t xml:space="preserve"> elderly adults. In IPF, fibrosis typically develops preferentially in</w:t>
      </w:r>
      <w:ins w:id="8" w:author="Microsoft Office User" w:date="2017-11-01T22:09:00Z">
        <w:r>
          <w:rPr>
            <w:rFonts w:ascii="Calibri" w:eastAsia="Calibri" w:hAnsi="Calibri" w:cs="Calibri"/>
          </w:rPr>
          <w:t xml:space="preserve"> </w:t>
        </w:r>
      </w:ins>
      <w:del w:id="9" w:author="Microsoft Office User" w:date="2017-11-01T22:09:00Z">
        <w:r w:rsidDel="004C01BE">
          <w:rPr>
            <w:rFonts w:ascii="Calibri" w:eastAsia="Calibri" w:hAnsi="Calibri" w:cs="Calibri"/>
          </w:rPr>
          <w:delText xml:space="preserve"> </w:delText>
        </w:r>
        <w:r w:rsidDel="004C01BE">
          <w:rPr>
            <w:rFonts w:ascii="Calibri" w:eastAsia="Calibri" w:hAnsi="Calibri" w:cs="Calibri"/>
          </w:rPr>
          <w:delText>t</w:delText>
        </w:r>
        <w:r w:rsidDel="004C01BE">
          <w:rPr>
            <w:rFonts w:ascii="Calibri" w:eastAsia="Calibri" w:hAnsi="Calibri" w:cs="Calibri"/>
          </w:rPr>
          <w:delText>h</w:delText>
        </w:r>
        <w:r w:rsidDel="004C01BE">
          <w:rPr>
            <w:rFonts w:ascii="Calibri" w:eastAsia="Calibri" w:hAnsi="Calibri" w:cs="Calibri"/>
          </w:rPr>
          <w:delText>e</w:delText>
        </w:r>
      </w:del>
      <w:r>
        <w:rPr>
          <w:rFonts w:ascii="Calibri" w:eastAsia="Calibri" w:hAnsi="Calibri" w:cs="Calibri"/>
        </w:rPr>
        <w:t xml:space="preserve"> posterior-basal </w:t>
      </w:r>
      <w:ins w:id="10" w:author="Microsoft Office User" w:date="2017-11-01T21:50:00Z">
        <w:r w:rsidR="00A64AD1">
          <w:rPr>
            <w:rFonts w:ascii="Calibri" w:eastAsia="Calibri" w:hAnsi="Calibri" w:cs="Calibri"/>
          </w:rPr>
          <w:t xml:space="preserve">lung </w:t>
        </w:r>
      </w:ins>
      <w:r>
        <w:rPr>
          <w:rFonts w:ascii="Calibri" w:eastAsia="Calibri" w:hAnsi="Calibri" w:cs="Calibri"/>
        </w:rPr>
        <w:t>regio</w:t>
      </w:r>
      <w:del w:id="11" w:author="Microsoft Office User" w:date="2017-11-01T21:51:00Z">
        <w:r w:rsidDel="00A64AD1">
          <w:rPr>
            <w:rFonts w:ascii="Calibri" w:eastAsia="Calibri" w:hAnsi="Calibri" w:cs="Calibri"/>
          </w:rPr>
          <w:delText>ns of the lung</w:delText>
        </w:r>
      </w:del>
      <w:ins w:id="12" w:author="Microsoft Office User" w:date="2017-11-01T21:51:00Z">
        <w:r w:rsidR="00A64AD1">
          <w:rPr>
            <w:rFonts w:ascii="Calibri" w:eastAsia="Calibri" w:hAnsi="Calibri" w:cs="Calibri"/>
          </w:rPr>
          <w:t>ns</w:t>
        </w:r>
      </w:ins>
      <w:r>
        <w:rPr>
          <w:rFonts w:ascii="Calibri" w:eastAsia="Calibri" w:hAnsi="Calibri" w:cs="Calibri"/>
        </w:rPr>
        <w:t>, and often co-exists with emphysema.</w:t>
      </w:r>
      <w:r>
        <w:rPr>
          <w:rFonts w:ascii="Calibri" w:eastAsia="Calibri" w:hAnsi="Calibri" w:cs="Calibri"/>
        </w:rPr>
        <w:t xml:space="preserve"> Currently it is not clear how - or whether - the spatial distribution of tissue abnormalities in IPF (including </w:t>
      </w:r>
      <w:del w:id="13" w:author="Microsoft Office User" w:date="2017-11-01T21:51:00Z">
        <w:r w:rsidDel="00A64AD1">
          <w:rPr>
            <w:rFonts w:ascii="Calibri" w:eastAsia="Calibri" w:hAnsi="Calibri" w:cs="Calibri"/>
          </w:rPr>
          <w:delText xml:space="preserve">various </w:delText>
        </w:r>
      </w:del>
      <w:r>
        <w:rPr>
          <w:rFonts w:ascii="Calibri" w:eastAsia="Calibri" w:hAnsi="Calibri" w:cs="Calibri"/>
        </w:rPr>
        <w:t>classifications of tissue type</w:t>
      </w:r>
      <w:del w:id="14" w:author="Microsoft Office User" w:date="2017-11-01T22:00:00Z">
        <w:r w:rsidDel="00F54F12">
          <w:rPr>
            <w:rFonts w:ascii="Calibri" w:eastAsia="Calibri" w:hAnsi="Calibri" w:cs="Calibri"/>
          </w:rPr>
          <w:delText xml:space="preserve"> in fibrosis, and emphysema</w:delText>
        </w:r>
      </w:del>
      <w:r>
        <w:rPr>
          <w:rFonts w:ascii="Calibri" w:eastAsia="Calibri" w:hAnsi="Calibri" w:cs="Calibri"/>
        </w:rPr>
        <w:t xml:space="preserve">) correlate with </w:t>
      </w:r>
      <w:del w:id="15" w:author="Microsoft Office User" w:date="2017-11-01T21:51:00Z">
        <w:r w:rsidDel="00A64AD1">
          <w:rPr>
            <w:rFonts w:ascii="Calibri" w:eastAsia="Calibri" w:hAnsi="Calibri" w:cs="Calibri"/>
          </w:rPr>
          <w:delText>measurements of lung</w:delText>
        </w:r>
      </w:del>
      <w:ins w:id="16" w:author="Microsoft Office User" w:date="2017-11-01T21:51:00Z">
        <w:r w:rsidR="00A64AD1">
          <w:rPr>
            <w:rFonts w:ascii="Calibri" w:eastAsia="Calibri" w:hAnsi="Calibri" w:cs="Calibri"/>
          </w:rPr>
          <w:t>pulmonary</w:t>
        </w:r>
      </w:ins>
      <w:r>
        <w:rPr>
          <w:rFonts w:ascii="Calibri" w:eastAsia="Calibri" w:hAnsi="Calibri" w:cs="Calibri"/>
        </w:rPr>
        <w:t xml:space="preserve"> function</w:t>
      </w:r>
      <w:ins w:id="17" w:author="Microsoft Office User" w:date="2017-11-01T21:51:00Z">
        <w:r w:rsidR="00A64AD1">
          <w:rPr>
            <w:rFonts w:ascii="Calibri" w:eastAsia="Calibri" w:hAnsi="Calibri" w:cs="Calibri"/>
          </w:rPr>
          <w:t xml:space="preserve"> tests (PFTs)</w:t>
        </w:r>
      </w:ins>
      <w:r>
        <w:rPr>
          <w:rFonts w:ascii="Calibri" w:eastAsia="Calibri" w:hAnsi="Calibri" w:cs="Calibri"/>
        </w:rPr>
        <w:t xml:space="preserve"> and th</w:t>
      </w:r>
      <w:bookmarkStart w:id="18" w:name="_GoBack"/>
      <w:bookmarkEnd w:id="18"/>
      <w:r>
        <w:rPr>
          <w:rFonts w:ascii="Calibri" w:eastAsia="Calibri" w:hAnsi="Calibri" w:cs="Calibri"/>
        </w:rPr>
        <w:t>eir change over time.</w:t>
      </w:r>
      <w:del w:id="19" w:author="Microsoft Office User" w:date="2017-11-01T22:10:00Z">
        <w:r w:rsidDel="004C01BE">
          <w:rPr>
            <w:rFonts w:ascii="Calibri" w:eastAsia="Calibri" w:hAnsi="Calibri" w:cs="Calibri"/>
          </w:rPr>
          <w:delText xml:space="preserve"> The</w:delText>
        </w:r>
        <w:r w:rsidDel="004C01BE">
          <w:rPr>
            <w:rFonts w:ascii="Calibri" w:eastAsia="Calibri" w:hAnsi="Calibri" w:cs="Calibri"/>
          </w:rPr>
          <w:delText xml:space="preserve"> aim of</w:delText>
        </w:r>
      </w:del>
      <w:ins w:id="20" w:author="Microsoft Office User" w:date="2017-11-01T22:10:00Z">
        <w:r>
          <w:rPr>
            <w:rFonts w:ascii="Calibri" w:eastAsia="Calibri" w:hAnsi="Calibri" w:cs="Calibri"/>
          </w:rPr>
          <w:t xml:space="preserve"> </w:t>
        </w:r>
      </w:ins>
      <w:r>
        <w:rPr>
          <w:rFonts w:ascii="Calibri" w:eastAsia="Calibri" w:hAnsi="Calibri" w:cs="Calibri"/>
        </w:rPr>
        <w:t xml:space="preserve"> </w:t>
      </w:r>
      <w:ins w:id="21" w:author="Microsoft Office User" w:date="2017-11-01T22:10:00Z">
        <w:r>
          <w:rPr>
            <w:rFonts w:ascii="Calibri" w:eastAsia="Calibri" w:hAnsi="Calibri" w:cs="Calibri"/>
          </w:rPr>
          <w:t>T</w:t>
        </w:r>
      </w:ins>
      <w:del w:id="22" w:author="Microsoft Office User" w:date="2017-11-01T22:10:00Z">
        <w:r w:rsidDel="004C01BE">
          <w:rPr>
            <w:rFonts w:ascii="Calibri" w:eastAsia="Calibri" w:hAnsi="Calibri" w:cs="Calibri"/>
          </w:rPr>
          <w:delText>t</w:delText>
        </w:r>
      </w:del>
      <w:r>
        <w:rPr>
          <w:rFonts w:ascii="Calibri" w:eastAsia="Calibri" w:hAnsi="Calibri" w:cs="Calibri"/>
        </w:rPr>
        <w:t xml:space="preserve">his work </w:t>
      </w:r>
      <w:ins w:id="23" w:author="Microsoft Office User" w:date="2017-11-01T22:10:00Z">
        <w:r>
          <w:rPr>
            <w:rFonts w:ascii="Calibri" w:eastAsia="Calibri" w:hAnsi="Calibri" w:cs="Calibri"/>
          </w:rPr>
          <w:t>aims</w:t>
        </w:r>
      </w:ins>
      <w:del w:id="24" w:author="Microsoft Office User" w:date="2017-11-01T22:10:00Z">
        <w:r w:rsidDel="004C01BE">
          <w:rPr>
            <w:rFonts w:ascii="Calibri" w:eastAsia="Calibri" w:hAnsi="Calibri" w:cs="Calibri"/>
          </w:rPr>
          <w:delText>i</w:delText>
        </w:r>
        <w:r w:rsidDel="004C01BE">
          <w:rPr>
            <w:rFonts w:ascii="Calibri" w:eastAsia="Calibri" w:hAnsi="Calibri" w:cs="Calibri"/>
          </w:rPr>
          <w:delText>s</w:delText>
        </w:r>
      </w:del>
      <w:r>
        <w:rPr>
          <w:rFonts w:ascii="Calibri" w:eastAsia="Calibri" w:hAnsi="Calibri" w:cs="Calibri"/>
        </w:rPr>
        <w:t xml:space="preserve"> to develop a new quantitative tool that integrates data from volumetric imaging</w:t>
      </w:r>
      <w:ins w:id="25" w:author="Microsoft Office User" w:date="2017-11-01T21:51:00Z">
        <w:r w:rsidR="00A64AD1">
          <w:rPr>
            <w:rFonts w:ascii="Calibri" w:eastAsia="Calibri" w:hAnsi="Calibri" w:cs="Calibri"/>
          </w:rPr>
          <w:t xml:space="preserve">, </w:t>
        </w:r>
      </w:ins>
      <w:del w:id="26" w:author="Microsoft Office User" w:date="2017-11-01T21:51:00Z">
        <w:r w:rsidDel="00A64AD1">
          <w:rPr>
            <w:rFonts w:ascii="Calibri" w:eastAsia="Calibri" w:hAnsi="Calibri" w:cs="Calibri"/>
          </w:rPr>
          <w:delText>, pulmonary function tests (PFTs</w:delText>
        </w:r>
      </w:del>
      <w:ins w:id="27" w:author="Microsoft Office User" w:date="2017-11-01T21:51:00Z">
        <w:r w:rsidR="00A64AD1">
          <w:rPr>
            <w:rFonts w:ascii="Calibri" w:eastAsia="Calibri" w:hAnsi="Calibri" w:cs="Calibri"/>
          </w:rPr>
          <w:t>PFTs</w:t>
        </w:r>
      </w:ins>
      <w:del w:id="28" w:author="Microsoft Office User" w:date="2017-11-01T21:51:00Z">
        <w:r w:rsidDel="00A64AD1">
          <w:rPr>
            <w:rFonts w:ascii="Calibri" w:eastAsia="Calibri" w:hAnsi="Calibri" w:cs="Calibri"/>
          </w:rPr>
          <w:delText>)</w:delText>
        </w:r>
      </w:del>
      <w:r>
        <w:rPr>
          <w:rFonts w:ascii="Calibri" w:eastAsia="Calibri" w:hAnsi="Calibri" w:cs="Calibri"/>
        </w:rPr>
        <w:t>, and computational models for lung function, to understand differences between IPF and</w:t>
      </w:r>
      <w:del w:id="29" w:author="Microsoft Office User" w:date="2017-11-01T22:10:00Z">
        <w:r w:rsidDel="004C01BE">
          <w:rPr>
            <w:rFonts w:ascii="Calibri" w:eastAsia="Calibri" w:hAnsi="Calibri" w:cs="Calibri"/>
          </w:rPr>
          <w:delText xml:space="preserve"> </w:delText>
        </w:r>
        <w:r w:rsidDel="004C01BE">
          <w:rPr>
            <w:rFonts w:ascii="Calibri" w:eastAsia="Calibri" w:hAnsi="Calibri" w:cs="Calibri"/>
          </w:rPr>
          <w:delText>t</w:delText>
        </w:r>
        <w:r w:rsidDel="004C01BE">
          <w:rPr>
            <w:rFonts w:ascii="Calibri" w:eastAsia="Calibri" w:hAnsi="Calibri" w:cs="Calibri"/>
          </w:rPr>
          <w:delText>h</w:delText>
        </w:r>
        <w:r w:rsidDel="004C01BE">
          <w:rPr>
            <w:rFonts w:ascii="Calibri" w:eastAsia="Calibri" w:hAnsi="Calibri" w:cs="Calibri"/>
          </w:rPr>
          <w:delText>e</w:delText>
        </w:r>
      </w:del>
      <w:r>
        <w:rPr>
          <w:rFonts w:ascii="Calibri" w:eastAsia="Calibri" w:hAnsi="Calibri" w:cs="Calibri"/>
        </w:rPr>
        <w:t xml:space="preserve"> normal older lung</w:t>
      </w:r>
      <w:ins w:id="30" w:author="Microsoft Office User" w:date="2017-11-01T22:10:00Z">
        <w:r>
          <w:rPr>
            <w:rFonts w:ascii="Calibri" w:eastAsia="Calibri" w:hAnsi="Calibri" w:cs="Calibri"/>
          </w:rPr>
          <w:t>s</w:t>
        </w:r>
      </w:ins>
      <w:r>
        <w:rPr>
          <w:rFonts w:ascii="Calibri" w:eastAsia="Calibri" w:hAnsi="Calibri" w:cs="Calibri"/>
        </w:rPr>
        <w:t xml:space="preserve">. </w:t>
      </w:r>
    </w:p>
    <w:p w14:paraId="780855D6" w14:textId="77777777" w:rsidR="008853C8" w:rsidRDefault="008853C8">
      <w:pPr>
        <w:jc w:val="both"/>
        <w:rPr>
          <w:rFonts w:ascii="Calibri" w:eastAsia="Calibri" w:hAnsi="Calibri" w:cs="Calibri"/>
        </w:rPr>
      </w:pPr>
    </w:p>
    <w:p w14:paraId="72D1F03F" w14:textId="77777777" w:rsidR="008853C8" w:rsidRDefault="004C01BE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Methods</w:t>
      </w:r>
    </w:p>
    <w:p w14:paraId="7AFA8450" w14:textId="31F2F70B" w:rsidR="008853C8" w:rsidRDefault="004C01BE">
      <w:pPr>
        <w:jc w:val="both"/>
        <w:rPr>
          <w:rFonts w:ascii="Calibri" w:eastAsia="Calibri" w:hAnsi="Calibri" w:cs="Calibri"/>
        </w:rPr>
      </w:pPr>
      <w:bookmarkStart w:id="31" w:name="_30j0zll" w:colFirst="0" w:colLast="0"/>
      <w:bookmarkEnd w:id="31"/>
      <w:r>
        <w:rPr>
          <w:rFonts w:ascii="Calibri" w:eastAsia="Calibri" w:hAnsi="Calibri" w:cs="Calibri"/>
        </w:rPr>
        <w:t>Ro</w:t>
      </w:r>
      <w:r>
        <w:rPr>
          <w:rFonts w:ascii="Calibri" w:eastAsia="Calibri" w:hAnsi="Calibri" w:cs="Calibri"/>
        </w:rPr>
        <w:t>utinely-acquired</w:t>
      </w:r>
      <w:ins w:id="32" w:author="Microsoft Office User" w:date="2017-11-01T21:46:00Z">
        <w:r w:rsidR="00A64AD1">
          <w:rPr>
            <w:rFonts w:ascii="Calibri" w:eastAsia="Calibri" w:hAnsi="Calibri" w:cs="Calibri"/>
          </w:rPr>
          <w:t xml:space="preserve"> </w:t>
        </w:r>
      </w:ins>
      <w:del w:id="33" w:author="Microsoft Office User" w:date="2017-11-01T21:46:00Z">
        <w:r w:rsidDel="00A64AD1">
          <w:rPr>
            <w:rFonts w:ascii="Calibri" w:eastAsia="Calibri" w:hAnsi="Calibri" w:cs="Calibri"/>
          </w:rPr>
          <w:delText xml:space="preserve"> </w:delText>
        </w:r>
        <w:r w:rsidDel="00A64AD1">
          <w:rPr>
            <w:rFonts w:ascii="Calibri" w:eastAsia="Calibri" w:hAnsi="Calibri" w:cs="Calibri"/>
          </w:rPr>
          <w:delText xml:space="preserve">diagnostic and follow-up </w:delText>
        </w:r>
      </w:del>
      <w:del w:id="34" w:author="Microsoft Office User" w:date="2017-11-01T21:56:00Z">
        <w:r w:rsidDel="009032F9">
          <w:rPr>
            <w:rFonts w:ascii="Calibri" w:eastAsia="Calibri" w:hAnsi="Calibri" w:cs="Calibri"/>
          </w:rPr>
          <w:delText>data</w:delText>
        </w:r>
      </w:del>
      <w:ins w:id="35" w:author="Microsoft Office User" w:date="2017-11-01T21:56:00Z">
        <w:r w:rsidR="009032F9">
          <w:rPr>
            <w:rFonts w:ascii="Calibri" w:eastAsia="Calibri" w:hAnsi="Calibri" w:cs="Calibri"/>
          </w:rPr>
          <w:t>volumetric HRCT data</w:t>
        </w:r>
      </w:ins>
      <w:r>
        <w:rPr>
          <w:rFonts w:ascii="Calibri" w:eastAsia="Calibri" w:hAnsi="Calibri" w:cs="Calibri"/>
        </w:rPr>
        <w:t xml:space="preserve"> was acquired retrospectively from 8 patients (aged 43-82) </w:t>
      </w:r>
      <w:ins w:id="36" w:author="Microsoft Office User" w:date="2017-11-01T21:56:00Z">
        <w:r w:rsidR="009032F9">
          <w:rPr>
            <w:rFonts w:ascii="Calibri" w:eastAsia="Calibri" w:hAnsi="Calibri" w:cs="Calibri"/>
          </w:rPr>
          <w:t>at diagnosis of</w:t>
        </w:r>
      </w:ins>
      <w:del w:id="37" w:author="Microsoft Office User" w:date="2017-11-01T21:56:00Z">
        <w:r w:rsidDel="009032F9">
          <w:rPr>
            <w:rFonts w:ascii="Calibri" w:eastAsia="Calibri" w:hAnsi="Calibri" w:cs="Calibri"/>
          </w:rPr>
          <w:delText>suspected</w:delText>
        </w:r>
      </w:del>
      <w:r>
        <w:rPr>
          <w:rFonts w:ascii="Calibri" w:eastAsia="Calibri" w:hAnsi="Calibri" w:cs="Calibri"/>
        </w:rPr>
        <w:t xml:space="preserve"> </w:t>
      </w:r>
      <w:del w:id="38" w:author="Microsoft Office User" w:date="2017-11-01T21:50:00Z">
        <w:r w:rsidDel="00A64AD1">
          <w:rPr>
            <w:rFonts w:ascii="Calibri" w:eastAsia="Calibri" w:hAnsi="Calibri" w:cs="Calibri"/>
          </w:rPr>
          <w:delText xml:space="preserve">of having </w:delText>
        </w:r>
      </w:del>
      <w:r>
        <w:rPr>
          <w:rFonts w:ascii="Calibri" w:eastAsia="Calibri" w:hAnsi="Calibri" w:cs="Calibri"/>
        </w:rPr>
        <w:t>IPF</w:t>
      </w:r>
      <w:ins w:id="39" w:author="Microsoft Office User" w:date="2017-11-01T21:56:00Z">
        <w:r w:rsidR="009032F9">
          <w:rPr>
            <w:rFonts w:ascii="Calibri" w:eastAsia="Calibri" w:hAnsi="Calibri" w:cs="Calibri"/>
          </w:rPr>
          <w:t xml:space="preserve"> with</w:t>
        </w:r>
      </w:ins>
      <w:del w:id="40" w:author="Microsoft Office User" w:date="2017-11-01T21:56:00Z">
        <w:r w:rsidDel="009032F9">
          <w:rPr>
            <w:rFonts w:ascii="Calibri" w:eastAsia="Calibri" w:hAnsi="Calibri" w:cs="Calibri"/>
          </w:rPr>
          <w:delText xml:space="preserve">. Data included volumetric HRCT at </w:delText>
        </w:r>
      </w:del>
      <w:del w:id="41" w:author="Microsoft Office User" w:date="2017-11-01T21:47:00Z">
        <w:r w:rsidDel="00A64AD1">
          <w:rPr>
            <w:rFonts w:ascii="Calibri" w:eastAsia="Calibri" w:hAnsi="Calibri" w:cs="Calibri"/>
          </w:rPr>
          <w:delText xml:space="preserve">initial </w:delText>
        </w:r>
      </w:del>
      <w:del w:id="42" w:author="Microsoft Office User" w:date="2017-11-01T21:56:00Z">
        <w:r w:rsidDel="009032F9">
          <w:rPr>
            <w:rFonts w:ascii="Calibri" w:eastAsia="Calibri" w:hAnsi="Calibri" w:cs="Calibri"/>
          </w:rPr>
          <w:delText>examination and subsequent</w:delText>
        </w:r>
      </w:del>
      <w:r>
        <w:rPr>
          <w:rFonts w:ascii="Calibri" w:eastAsia="Calibri" w:hAnsi="Calibri" w:cs="Calibri"/>
        </w:rPr>
        <w:t xml:space="preserve"> </w:t>
      </w:r>
      <w:del w:id="43" w:author="Microsoft Office User" w:date="2017-11-01T21:46:00Z">
        <w:r w:rsidDel="00A64AD1">
          <w:rPr>
            <w:rFonts w:ascii="Calibri" w:eastAsia="Calibri" w:hAnsi="Calibri" w:cs="Calibri"/>
          </w:rPr>
          <w:delText>time-points</w:delText>
        </w:r>
      </w:del>
      <w:ins w:id="44" w:author="Microsoft Office User" w:date="2017-11-01T21:46:00Z">
        <w:r w:rsidR="00A64AD1">
          <w:rPr>
            <w:rFonts w:ascii="Calibri" w:eastAsia="Calibri" w:hAnsi="Calibri" w:cs="Calibri"/>
          </w:rPr>
          <w:t>follow up scans</w:t>
        </w:r>
      </w:ins>
      <w:r>
        <w:rPr>
          <w:rFonts w:ascii="Calibri" w:eastAsia="Calibri" w:hAnsi="Calibri" w:cs="Calibri"/>
        </w:rPr>
        <w:t xml:space="preserve"> between 5-20 months</w:t>
      </w:r>
      <w:del w:id="45" w:author="Microsoft Office User" w:date="2017-11-01T21:56:00Z">
        <w:r w:rsidDel="009032F9">
          <w:rPr>
            <w:rFonts w:ascii="Calibri" w:eastAsia="Calibri" w:hAnsi="Calibri" w:cs="Calibri"/>
          </w:rPr>
          <w:delText xml:space="preserve">, </w:delText>
        </w:r>
      </w:del>
      <w:del w:id="46" w:author="Microsoft Office User" w:date="2017-11-01T21:47:00Z">
        <w:r w:rsidDel="00A64AD1">
          <w:rPr>
            <w:rFonts w:ascii="Calibri" w:eastAsia="Calibri" w:hAnsi="Calibri" w:cs="Calibri"/>
          </w:rPr>
          <w:delText xml:space="preserve">and </w:delText>
        </w:r>
      </w:del>
      <w:ins w:id="47" w:author="Microsoft Office User" w:date="2017-11-01T21:56:00Z">
        <w:r w:rsidR="009032F9">
          <w:rPr>
            <w:rFonts w:ascii="Calibri" w:eastAsia="Calibri" w:hAnsi="Calibri" w:cs="Calibri"/>
          </w:rPr>
          <w:t xml:space="preserve"> and</w:t>
        </w:r>
      </w:ins>
      <w:ins w:id="48" w:author="Microsoft Office User" w:date="2017-11-01T21:47:00Z">
        <w:r w:rsidR="00A64AD1">
          <w:rPr>
            <w:rFonts w:ascii="Calibri" w:eastAsia="Calibri" w:hAnsi="Calibri" w:cs="Calibri"/>
          </w:rPr>
          <w:t xml:space="preserve"> </w:t>
        </w:r>
      </w:ins>
      <w:r>
        <w:rPr>
          <w:rFonts w:ascii="Calibri" w:eastAsia="Calibri" w:hAnsi="Calibri" w:cs="Calibri"/>
        </w:rPr>
        <w:t>PFTs acquired more fr</w:t>
      </w:r>
      <w:r>
        <w:rPr>
          <w:rFonts w:ascii="Calibri" w:eastAsia="Calibri" w:hAnsi="Calibri" w:cs="Calibri"/>
        </w:rPr>
        <w:t xml:space="preserve">equently.  A </w:t>
      </w:r>
      <w:del w:id="49" w:author="Microsoft Office User" w:date="2017-11-01T22:07:00Z">
        <w:r w:rsidDel="009A5B42">
          <w:rPr>
            <w:rFonts w:ascii="Calibri" w:eastAsia="Calibri" w:hAnsi="Calibri" w:cs="Calibri"/>
          </w:rPr>
          <w:delText>high-order finite element</w:delText>
        </w:r>
      </w:del>
      <w:ins w:id="50" w:author="Microsoft Office User" w:date="2017-11-01T22:07:00Z">
        <w:r w:rsidR="009A5B42">
          <w:rPr>
            <w:rFonts w:ascii="Calibri" w:eastAsia="Calibri" w:hAnsi="Calibri" w:cs="Calibri"/>
          </w:rPr>
          <w:t>geometric</w:t>
        </w:r>
      </w:ins>
      <w:r>
        <w:rPr>
          <w:rFonts w:ascii="Calibri" w:eastAsia="Calibri" w:hAnsi="Calibri" w:cs="Calibri"/>
        </w:rPr>
        <w:t xml:space="preserve"> mesh was </w:t>
      </w:r>
      <w:del w:id="51" w:author="Microsoft Office User" w:date="2017-11-01T22:07:00Z">
        <w:r w:rsidDel="009A5B42">
          <w:rPr>
            <w:rFonts w:ascii="Calibri" w:eastAsia="Calibri" w:hAnsi="Calibri" w:cs="Calibri"/>
          </w:rPr>
          <w:delText>geometry-fitted</w:delText>
        </w:r>
      </w:del>
      <w:ins w:id="52" w:author="Microsoft Office User" w:date="2017-11-01T22:07:00Z">
        <w:r w:rsidR="009A5B42">
          <w:rPr>
            <w:rFonts w:ascii="Calibri" w:eastAsia="Calibri" w:hAnsi="Calibri" w:cs="Calibri"/>
          </w:rPr>
          <w:t>fitted</w:t>
        </w:r>
      </w:ins>
      <w:r>
        <w:rPr>
          <w:rFonts w:ascii="Calibri" w:eastAsia="Calibri" w:hAnsi="Calibri" w:cs="Calibri"/>
        </w:rPr>
        <w:t xml:space="preserve"> to the shape of each subject’s lung and lobes</w:t>
      </w:r>
      <w:ins w:id="53" w:author="Microsoft Office User" w:date="2017-11-01T22:07:00Z">
        <w:r w:rsidR="009A5B42">
          <w:rPr>
            <w:rFonts w:ascii="Calibri" w:eastAsia="Calibri" w:hAnsi="Calibri" w:cs="Calibri"/>
          </w:rPr>
          <w:t xml:space="preserve"> and</w:t>
        </w:r>
      </w:ins>
      <w:del w:id="54" w:author="Microsoft Office User" w:date="2017-11-01T21:53:00Z">
        <w:r w:rsidDel="00A64AD1">
          <w:rPr>
            <w:rFonts w:ascii="Calibri" w:eastAsia="Calibri" w:hAnsi="Calibri" w:cs="Calibri"/>
          </w:rPr>
          <w:delText>, and computational models of the airway and pulmonary vascular trees were generated</w:delText>
        </w:r>
      </w:del>
      <w:del w:id="55" w:author="Microsoft Office User" w:date="2017-11-01T21:49:00Z">
        <w:r w:rsidDel="00A64AD1">
          <w:rPr>
            <w:rFonts w:ascii="Calibri" w:eastAsia="Calibri" w:hAnsi="Calibri" w:cs="Calibri"/>
          </w:rPr>
          <w:delText xml:space="preserve"> into the lung models</w:delText>
        </w:r>
      </w:del>
      <w:del w:id="56" w:author="Microsoft Office User" w:date="2017-11-01T21:53:00Z">
        <w:r w:rsidDel="00A64AD1">
          <w:rPr>
            <w:rFonts w:ascii="Calibri" w:eastAsia="Calibri" w:hAnsi="Calibri" w:cs="Calibri"/>
          </w:rPr>
          <w:delText xml:space="preserve">. </w:delText>
        </w:r>
      </w:del>
      <w:del w:id="57" w:author="Microsoft Office User" w:date="2017-11-01T22:07:00Z">
        <w:r w:rsidDel="009A5B42">
          <w:rPr>
            <w:rFonts w:ascii="Calibri" w:eastAsia="Calibri" w:hAnsi="Calibri" w:cs="Calibri"/>
          </w:rPr>
          <w:delText>IPF lung shape was</w:delText>
        </w:r>
      </w:del>
      <w:r>
        <w:rPr>
          <w:rFonts w:ascii="Calibri" w:eastAsia="Calibri" w:hAnsi="Calibri" w:cs="Calibri"/>
        </w:rPr>
        <w:t xml:space="preserve"> compared with a stati</w:t>
      </w:r>
      <w:r>
        <w:rPr>
          <w:rFonts w:ascii="Calibri" w:eastAsia="Calibri" w:hAnsi="Calibri" w:cs="Calibri"/>
        </w:rPr>
        <w:t xml:space="preserve">stical shape </w:t>
      </w:r>
      <w:del w:id="58" w:author="Microsoft Office User" w:date="2017-11-01T21:49:00Z">
        <w:r w:rsidDel="00A64AD1">
          <w:rPr>
            <w:rFonts w:ascii="Calibri" w:eastAsia="Calibri" w:hAnsi="Calibri" w:cs="Calibri"/>
          </w:rPr>
          <w:delText>model (SSM)</w:delText>
        </w:r>
      </w:del>
      <w:ins w:id="59" w:author="Microsoft Office User" w:date="2017-11-01T21:49:00Z">
        <w:r w:rsidR="00A64AD1">
          <w:rPr>
            <w:rFonts w:ascii="Calibri" w:eastAsia="Calibri" w:hAnsi="Calibri" w:cs="Calibri"/>
          </w:rPr>
          <w:t>model</w:t>
        </w:r>
      </w:ins>
      <w:ins w:id="60" w:author="Microsoft Office User" w:date="2017-11-01T22:03:00Z">
        <w:r w:rsidR="00F54F12">
          <w:rPr>
            <w:rFonts w:ascii="Calibri" w:eastAsia="Calibri" w:hAnsi="Calibri" w:cs="Calibri"/>
          </w:rPr>
          <w:t xml:space="preserve"> (SSM)</w:t>
        </w:r>
      </w:ins>
      <w:r>
        <w:rPr>
          <w:rFonts w:ascii="Calibri" w:eastAsia="Calibri" w:hAnsi="Calibri" w:cs="Calibri"/>
        </w:rPr>
        <w:t xml:space="preserve"> </w:t>
      </w:r>
      <w:del w:id="61" w:author="Microsoft Office User" w:date="2017-11-01T21:52:00Z">
        <w:r w:rsidDel="00A64AD1">
          <w:rPr>
            <w:rFonts w:ascii="Calibri" w:eastAsia="Calibri" w:hAnsi="Calibri" w:cs="Calibri"/>
          </w:rPr>
          <w:delText>that quantifies</w:delText>
        </w:r>
      </w:del>
      <w:ins w:id="62" w:author="Microsoft Office User" w:date="2017-11-01T21:52:00Z">
        <w:r w:rsidR="00A64AD1">
          <w:rPr>
            <w:rFonts w:ascii="Calibri" w:eastAsia="Calibri" w:hAnsi="Calibri" w:cs="Calibri"/>
          </w:rPr>
          <w:t>quantifying</w:t>
        </w:r>
      </w:ins>
      <w:r>
        <w:rPr>
          <w:rFonts w:ascii="Calibri" w:eastAsia="Calibri" w:hAnsi="Calibri" w:cs="Calibri"/>
        </w:rPr>
        <w:t xml:space="preserve"> the average normal </w:t>
      </w:r>
      <w:del w:id="63" w:author="Microsoft Office User" w:date="2017-11-01T22:01:00Z">
        <w:r w:rsidDel="00F54F12">
          <w:rPr>
            <w:rFonts w:ascii="Calibri" w:eastAsia="Calibri" w:hAnsi="Calibri" w:cs="Calibri"/>
          </w:rPr>
          <w:delText xml:space="preserve">healthy </w:delText>
        </w:r>
      </w:del>
      <w:r>
        <w:rPr>
          <w:rFonts w:ascii="Calibri" w:eastAsia="Calibri" w:hAnsi="Calibri" w:cs="Calibri"/>
        </w:rPr>
        <w:t>lung shape and its principal modes of shape variation. Tissue was classified as normal, reticular, ground glass, or emphysema using CALIPER (Computer-Aided Lung Informatics for Pathology E</w:t>
      </w:r>
      <w:r>
        <w:rPr>
          <w:rFonts w:ascii="Calibri" w:eastAsia="Calibri" w:hAnsi="Calibri" w:cs="Calibri"/>
        </w:rPr>
        <w:t xml:space="preserve">valuation and Ratings) software. The spatial distribution of classified tissue and its mean density (TD) and volume were calculated and mapped to </w:t>
      </w:r>
      <w:del w:id="64" w:author="Microsoft Office User" w:date="2017-11-01T22:01:00Z">
        <w:r w:rsidDel="00F54F12">
          <w:rPr>
            <w:rFonts w:ascii="Calibri" w:eastAsia="Calibri" w:hAnsi="Calibri" w:cs="Calibri"/>
          </w:rPr>
          <w:delText xml:space="preserve">the </w:delText>
        </w:r>
      </w:del>
      <w:r>
        <w:rPr>
          <w:rFonts w:ascii="Calibri" w:eastAsia="Calibri" w:hAnsi="Calibri" w:cs="Calibri"/>
        </w:rPr>
        <w:t>lung models. Ventilation (V) and perfusion (Q</w:t>
      </w:r>
      <w:r>
        <w:rPr>
          <w:rFonts w:ascii="Calibri" w:eastAsia="Calibri" w:hAnsi="Calibri" w:cs="Calibri"/>
        </w:rPr>
        <w:t xml:space="preserve">) </w:t>
      </w:r>
      <w:ins w:id="65" w:author="Microsoft Office User" w:date="2017-11-01T21:54:00Z">
        <w:r w:rsidR="00A64AD1">
          <w:rPr>
            <w:rFonts w:ascii="Calibri" w:eastAsia="Calibri" w:hAnsi="Calibri" w:cs="Calibri"/>
          </w:rPr>
          <w:t xml:space="preserve">and gas exchange </w:t>
        </w:r>
      </w:ins>
      <w:r>
        <w:rPr>
          <w:rFonts w:ascii="Calibri" w:eastAsia="Calibri" w:hAnsi="Calibri" w:cs="Calibri"/>
        </w:rPr>
        <w:t xml:space="preserve">were simulated </w:t>
      </w:r>
      <w:del w:id="66" w:author="Microsoft Office User" w:date="2017-11-01T21:50:00Z">
        <w:r w:rsidDel="00A64AD1">
          <w:rPr>
            <w:rFonts w:ascii="Calibri" w:eastAsia="Calibri" w:hAnsi="Calibri" w:cs="Calibri"/>
          </w:rPr>
          <w:delText xml:space="preserve">in the </w:delText>
        </w:r>
      </w:del>
      <w:ins w:id="67" w:author="Microsoft Office User" w:date="2017-11-01T21:50:00Z">
        <w:r w:rsidR="00A64AD1">
          <w:rPr>
            <w:rFonts w:ascii="Calibri" w:eastAsia="Calibri" w:hAnsi="Calibri" w:cs="Calibri"/>
          </w:rPr>
          <w:t xml:space="preserve">in </w:t>
        </w:r>
      </w:ins>
      <w:r>
        <w:rPr>
          <w:rFonts w:ascii="Calibri" w:eastAsia="Calibri" w:hAnsi="Calibri" w:cs="Calibri"/>
        </w:rPr>
        <w:t xml:space="preserve">vascular and airway models </w:t>
      </w:r>
      <w:ins w:id="68" w:author="Microsoft Office User" w:date="2017-11-01T21:53:00Z">
        <w:r w:rsidR="00A64AD1">
          <w:rPr>
            <w:rFonts w:ascii="Calibri" w:eastAsia="Calibri" w:hAnsi="Calibri" w:cs="Calibri"/>
          </w:rPr>
          <w:t xml:space="preserve">generated to lung shape models and </w:t>
        </w:r>
      </w:ins>
      <w:r>
        <w:rPr>
          <w:rFonts w:ascii="Calibri" w:eastAsia="Calibri" w:hAnsi="Calibri" w:cs="Calibri"/>
        </w:rPr>
        <w:t>coupled to</w:t>
      </w:r>
      <w:r>
        <w:rPr>
          <w:rFonts w:ascii="Calibri" w:eastAsia="Calibri" w:hAnsi="Calibri" w:cs="Calibri"/>
        </w:rPr>
        <w:t xml:space="preserve"> spatial distributions of tissue density, </w:t>
      </w:r>
      <w:del w:id="69" w:author="Microsoft Office User" w:date="2017-11-01T22:05:00Z">
        <w:r w:rsidDel="00F54F12">
          <w:rPr>
            <w:rFonts w:ascii="Calibri" w:eastAsia="Calibri" w:hAnsi="Calibri" w:cs="Calibri"/>
          </w:rPr>
          <w:delText>b</w:delText>
        </w:r>
        <w:r w:rsidDel="00F54F12">
          <w:rPr>
            <w:rFonts w:ascii="Calibri" w:eastAsia="Calibri" w:hAnsi="Calibri" w:cs="Calibri"/>
          </w:rPr>
          <w:delText>y</w:delText>
        </w:r>
        <w:r w:rsidDel="00F54F12">
          <w:rPr>
            <w:rFonts w:ascii="Calibri" w:eastAsia="Calibri" w:hAnsi="Calibri" w:cs="Calibri"/>
          </w:rPr>
          <w:delText xml:space="preserve"> </w:delText>
        </w:r>
      </w:del>
      <w:r>
        <w:rPr>
          <w:rFonts w:ascii="Calibri" w:eastAsia="Calibri" w:hAnsi="Calibri" w:cs="Calibri"/>
        </w:rPr>
        <w:t xml:space="preserve">assuming increased and decreased tissue stiffness in regions of fibrosis and emphysema, respectively. </w:t>
      </w:r>
      <w:del w:id="70" w:author="Microsoft Office User" w:date="2017-11-01T21:54:00Z">
        <w:r w:rsidDel="00A64AD1">
          <w:rPr>
            <w:rFonts w:ascii="Calibri" w:eastAsia="Calibri" w:hAnsi="Calibri" w:cs="Calibri"/>
          </w:rPr>
          <w:delText xml:space="preserve">Gas exchange was calculated in a final step to relate structural characteristics to function. </w:delText>
        </w:r>
      </w:del>
    </w:p>
    <w:p w14:paraId="77B2F2C3" w14:textId="77777777" w:rsidR="008853C8" w:rsidRDefault="004C01B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7180CDD" w14:textId="77777777" w:rsidR="008853C8" w:rsidRDefault="004C01BE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Results</w:t>
      </w:r>
    </w:p>
    <w:p w14:paraId="60B25506" w14:textId="422540CE" w:rsidR="008853C8" w:rsidRDefault="004C01BE">
      <w:pPr>
        <w:jc w:val="both"/>
        <w:rPr>
          <w:rFonts w:ascii="Calibri" w:eastAsia="Calibri" w:hAnsi="Calibri" w:cs="Calibri"/>
        </w:rPr>
      </w:pPr>
      <w:bookmarkStart w:id="71" w:name="_1fob9te" w:colFirst="0" w:colLast="0"/>
      <w:bookmarkEnd w:id="71"/>
      <w:del w:id="72" w:author="Microsoft Office User" w:date="2017-11-01T21:57:00Z">
        <w:r w:rsidDel="009032F9">
          <w:rPr>
            <w:rFonts w:ascii="Calibri" w:eastAsia="Calibri" w:hAnsi="Calibri" w:cs="Calibri"/>
          </w:rPr>
          <w:delText>Regions classified as f</w:delText>
        </w:r>
      </w:del>
      <w:ins w:id="73" w:author="Microsoft Office User" w:date="2017-11-01T21:57:00Z">
        <w:r w:rsidR="009032F9">
          <w:rPr>
            <w:rFonts w:ascii="Calibri" w:eastAsia="Calibri" w:hAnsi="Calibri" w:cs="Calibri"/>
          </w:rPr>
          <w:t>F</w:t>
        </w:r>
      </w:ins>
      <w:r>
        <w:rPr>
          <w:rFonts w:ascii="Calibri" w:eastAsia="Calibri" w:hAnsi="Calibri" w:cs="Calibri"/>
        </w:rPr>
        <w:t xml:space="preserve">ibrosis had </w:t>
      </w:r>
      <w:del w:id="74" w:author="Microsoft Office User" w:date="2017-11-01T21:54:00Z">
        <w:r w:rsidDel="00793CC9">
          <w:rPr>
            <w:rFonts w:ascii="Calibri" w:eastAsia="Calibri" w:hAnsi="Calibri" w:cs="Calibri"/>
          </w:rPr>
          <w:delText xml:space="preserve">consistently </w:delText>
        </w:r>
      </w:del>
      <w:r>
        <w:rPr>
          <w:rFonts w:ascii="Calibri" w:eastAsia="Calibri" w:hAnsi="Calibri" w:cs="Calibri"/>
        </w:rPr>
        <w:t>higher TD</w:t>
      </w:r>
      <w:ins w:id="75" w:author="Microsoft Office User" w:date="2017-11-01T22:02:00Z">
        <w:r w:rsidR="00F54F12">
          <w:rPr>
            <w:rFonts w:ascii="Calibri" w:eastAsia="Calibri" w:hAnsi="Calibri" w:cs="Calibri"/>
          </w:rPr>
          <w:t>=</w:t>
        </w:r>
      </w:ins>
      <w:del w:id="76" w:author="Microsoft Office User" w:date="2017-11-01T22:02:00Z">
        <w:r w:rsidDel="00F54F12">
          <w:rPr>
            <w:rFonts w:ascii="Calibri" w:eastAsia="Calibri" w:hAnsi="Calibri" w:cs="Calibri"/>
          </w:rPr>
          <w:delText xml:space="preserve"> </w:delText>
        </w:r>
        <w:r w:rsidDel="00F54F12">
          <w:rPr>
            <w:rFonts w:ascii="Calibri" w:eastAsia="Calibri" w:hAnsi="Calibri" w:cs="Calibri"/>
          </w:rPr>
          <w:delText>(</w:delText>
        </w:r>
      </w:del>
      <w:r>
        <w:rPr>
          <w:rFonts w:ascii="Calibri" w:eastAsia="Calibri" w:hAnsi="Calibri" w:cs="Calibri"/>
        </w:rPr>
        <w:t xml:space="preserve">0.34/0.41 for reticular/ground-glass) compared with normal tissue </w:t>
      </w:r>
      <w:ins w:id="77" w:author="Microsoft Office User" w:date="2017-11-01T22:03:00Z">
        <w:r w:rsidR="00F54F12">
          <w:rPr>
            <w:rFonts w:ascii="Calibri" w:eastAsia="Calibri" w:hAnsi="Calibri" w:cs="Calibri"/>
          </w:rPr>
          <w:t>TD=</w:t>
        </w:r>
      </w:ins>
      <w:del w:id="78" w:author="Microsoft Office User" w:date="2017-11-01T22:03:00Z">
        <w:r w:rsidDel="00F54F12">
          <w:rPr>
            <w:rFonts w:ascii="Calibri" w:eastAsia="Calibri" w:hAnsi="Calibri" w:cs="Calibri"/>
          </w:rPr>
          <w:delText>(</w:delText>
        </w:r>
      </w:del>
      <w:r>
        <w:rPr>
          <w:rFonts w:ascii="Calibri" w:eastAsia="Calibri" w:hAnsi="Calibri" w:cs="Calibri"/>
        </w:rPr>
        <w:t>0.28</w:t>
      </w:r>
      <w:del w:id="79" w:author="Microsoft Office User" w:date="2017-11-01T22:03:00Z">
        <w:r w:rsidDel="00F54F12">
          <w:rPr>
            <w:rFonts w:ascii="Calibri" w:eastAsia="Calibri" w:hAnsi="Calibri" w:cs="Calibri"/>
          </w:rPr>
          <w:delText>)</w:delText>
        </w:r>
      </w:del>
      <w:r>
        <w:rPr>
          <w:rFonts w:ascii="Calibri" w:eastAsia="Calibri" w:hAnsi="Calibri" w:cs="Calibri"/>
        </w:rPr>
        <w:t xml:space="preserve">, and presented predominantly </w:t>
      </w:r>
      <w:del w:id="80" w:author="Microsoft Office User" w:date="2017-11-01T21:54:00Z">
        <w:r w:rsidDel="00793CC9">
          <w:rPr>
            <w:rFonts w:ascii="Calibri" w:eastAsia="Calibri" w:hAnsi="Calibri" w:cs="Calibri"/>
          </w:rPr>
          <w:delText>in the lower lobes (</w:delText>
        </w:r>
      </w:del>
      <w:r>
        <w:rPr>
          <w:rFonts w:ascii="Calibri" w:eastAsia="Calibri" w:hAnsi="Calibri" w:cs="Calibri"/>
        </w:rPr>
        <w:t>basally and posteriorly</w:t>
      </w:r>
      <w:del w:id="81" w:author="Microsoft Office User" w:date="2017-11-01T21:54:00Z">
        <w:r w:rsidDel="00793CC9">
          <w:rPr>
            <w:rFonts w:ascii="Calibri" w:eastAsia="Calibri" w:hAnsi="Calibri" w:cs="Calibri"/>
          </w:rPr>
          <w:delText>)</w:delText>
        </w:r>
      </w:del>
      <w:r>
        <w:rPr>
          <w:rFonts w:ascii="Calibri" w:eastAsia="Calibri" w:hAnsi="Calibri" w:cs="Calibri"/>
        </w:rPr>
        <w:t>. In contrast, emphysema (</w:t>
      </w:r>
      <w:del w:id="82" w:author="Microsoft Office User" w:date="2017-11-01T22:02:00Z">
        <w:r w:rsidDel="00F54F12">
          <w:rPr>
            <w:rFonts w:ascii="Calibri" w:eastAsia="Calibri" w:hAnsi="Calibri" w:cs="Calibri"/>
          </w:rPr>
          <w:delText xml:space="preserve">mean </w:delText>
        </w:r>
      </w:del>
      <w:r>
        <w:rPr>
          <w:rFonts w:ascii="Calibri" w:eastAsia="Calibri" w:hAnsi="Calibri" w:cs="Calibri"/>
        </w:rPr>
        <w:t>TD</w:t>
      </w:r>
      <w:ins w:id="83" w:author="Microsoft Office User" w:date="2017-11-01T22:02:00Z">
        <w:r w:rsidR="00F54F12">
          <w:rPr>
            <w:rFonts w:ascii="Calibri" w:eastAsia="Calibri" w:hAnsi="Calibri" w:cs="Calibri"/>
          </w:rPr>
          <w:t>=</w:t>
        </w:r>
      </w:ins>
      <w:del w:id="84" w:author="Microsoft Office User" w:date="2017-11-01T22:02:00Z">
        <w:r w:rsidDel="00F54F12">
          <w:rPr>
            <w:rFonts w:ascii="Calibri" w:eastAsia="Calibri" w:hAnsi="Calibri" w:cs="Calibri"/>
          </w:rPr>
          <w:delText xml:space="preserve"> </w:delText>
        </w:r>
      </w:del>
      <w:r>
        <w:rPr>
          <w:rFonts w:ascii="Calibri" w:eastAsia="Calibri" w:hAnsi="Calibri" w:cs="Calibri"/>
        </w:rPr>
        <w:t>0.08) was predomi</w:t>
      </w:r>
      <w:r>
        <w:rPr>
          <w:rFonts w:ascii="Calibri" w:eastAsia="Calibri" w:hAnsi="Calibri" w:cs="Calibri"/>
        </w:rPr>
        <w:t>nantly in</w:t>
      </w:r>
      <w:del w:id="85" w:author="Microsoft Office User" w:date="2017-11-01T22:10:00Z">
        <w:r w:rsidDel="004C01BE">
          <w:rPr>
            <w:rFonts w:ascii="Calibri" w:eastAsia="Calibri" w:hAnsi="Calibri" w:cs="Calibri"/>
          </w:rPr>
          <w:delText xml:space="preserve"> </w:delText>
        </w:r>
        <w:r w:rsidDel="004C01BE">
          <w:rPr>
            <w:rFonts w:ascii="Calibri" w:eastAsia="Calibri" w:hAnsi="Calibri" w:cs="Calibri"/>
          </w:rPr>
          <w:delText>t</w:delText>
        </w:r>
        <w:r w:rsidDel="004C01BE">
          <w:rPr>
            <w:rFonts w:ascii="Calibri" w:eastAsia="Calibri" w:hAnsi="Calibri" w:cs="Calibri"/>
          </w:rPr>
          <w:delText>h</w:delText>
        </w:r>
        <w:r w:rsidDel="004C01BE">
          <w:rPr>
            <w:rFonts w:ascii="Calibri" w:eastAsia="Calibri" w:hAnsi="Calibri" w:cs="Calibri"/>
          </w:rPr>
          <w:delText>e</w:delText>
        </w:r>
      </w:del>
      <w:r>
        <w:rPr>
          <w:rFonts w:ascii="Calibri" w:eastAsia="Calibri" w:hAnsi="Calibri" w:cs="Calibri"/>
        </w:rPr>
        <w:t xml:space="preserve"> upper lobes. The first principal</w:t>
      </w:r>
      <w:ins w:id="86" w:author="Microsoft Office User" w:date="2017-11-01T22:03:00Z">
        <w:r w:rsidR="00F54F12">
          <w:rPr>
            <w:rFonts w:ascii="Calibri" w:eastAsia="Calibri" w:hAnsi="Calibri" w:cs="Calibri"/>
          </w:rPr>
          <w:t xml:space="preserve"> SSM</w:t>
        </w:r>
      </w:ins>
      <w:r>
        <w:rPr>
          <w:rFonts w:ascii="Calibri" w:eastAsia="Calibri" w:hAnsi="Calibri" w:cs="Calibri"/>
        </w:rPr>
        <w:t xml:space="preserve"> mode </w:t>
      </w:r>
      <w:del w:id="87" w:author="Microsoft Office User" w:date="2017-11-01T22:03:00Z">
        <w:r w:rsidDel="00F54F12">
          <w:rPr>
            <w:rFonts w:ascii="Calibri" w:eastAsia="Calibri" w:hAnsi="Calibri" w:cs="Calibri"/>
          </w:rPr>
          <w:delText xml:space="preserve">of shape variation </w:delText>
        </w:r>
      </w:del>
      <w:del w:id="88" w:author="Microsoft Office User" w:date="2017-11-01T21:58:00Z">
        <w:r w:rsidDel="009032F9">
          <w:rPr>
            <w:rFonts w:ascii="Calibri" w:eastAsia="Calibri" w:hAnsi="Calibri" w:cs="Calibri"/>
          </w:rPr>
          <w:delText>- which captures</w:delText>
        </w:r>
      </w:del>
      <w:ins w:id="89" w:author="Microsoft Office User" w:date="2017-11-01T21:58:00Z">
        <w:r w:rsidR="009032F9">
          <w:rPr>
            <w:rFonts w:ascii="Calibri" w:eastAsia="Calibri" w:hAnsi="Calibri" w:cs="Calibri"/>
          </w:rPr>
          <w:t>(</w:t>
        </w:r>
      </w:ins>
      <w:del w:id="90" w:author="Microsoft Office User" w:date="2017-11-01T22:04:00Z">
        <w:r w:rsidDel="00F54F12">
          <w:rPr>
            <w:rFonts w:ascii="Calibri" w:eastAsia="Calibri" w:hAnsi="Calibri" w:cs="Calibri"/>
          </w:rPr>
          <w:delText xml:space="preserve"> </w:delText>
        </w:r>
      </w:del>
      <w:del w:id="91" w:author="Microsoft Office User" w:date="2017-11-01T22:02:00Z">
        <w:r w:rsidDel="00F54F12">
          <w:rPr>
            <w:rFonts w:ascii="Calibri" w:eastAsia="Calibri" w:hAnsi="Calibri" w:cs="Calibri"/>
          </w:rPr>
          <w:delText>more than</w:delText>
        </w:r>
      </w:del>
      <w:ins w:id="92" w:author="Microsoft Office User" w:date="2017-11-01T22:02:00Z">
        <w:r w:rsidR="00F54F12">
          <w:rPr>
            <w:rFonts w:ascii="Calibri" w:eastAsia="Calibri" w:hAnsi="Calibri" w:cs="Calibri"/>
          </w:rPr>
          <w:t>&gt;</w:t>
        </w:r>
      </w:ins>
      <w:del w:id="93" w:author="Microsoft Office User" w:date="2017-11-01T22:02:00Z">
        <w:r w:rsidDel="00F54F12">
          <w:rPr>
            <w:rFonts w:ascii="Calibri" w:eastAsia="Calibri" w:hAnsi="Calibri" w:cs="Calibri"/>
          </w:rPr>
          <w:delText xml:space="preserve"> </w:delText>
        </w:r>
      </w:del>
      <w:r>
        <w:rPr>
          <w:rFonts w:ascii="Calibri" w:eastAsia="Calibri" w:hAnsi="Calibri" w:cs="Calibri"/>
        </w:rPr>
        <w:t xml:space="preserve">20% of the shape variation in </w:t>
      </w:r>
      <w:del w:id="94" w:author="Microsoft Office User" w:date="2017-11-01T22:09:00Z">
        <w:r w:rsidDel="009A5B42">
          <w:rPr>
            <w:rFonts w:ascii="Calibri" w:eastAsia="Calibri" w:hAnsi="Calibri" w:cs="Calibri"/>
          </w:rPr>
          <w:delText>the normal cohort</w:delText>
        </w:r>
      </w:del>
      <w:ins w:id="95" w:author="Microsoft Office User" w:date="2017-11-01T22:09:00Z">
        <w:r w:rsidR="009A5B42">
          <w:rPr>
            <w:rFonts w:ascii="Calibri" w:eastAsia="Calibri" w:hAnsi="Calibri" w:cs="Calibri"/>
          </w:rPr>
          <w:t>normal lungs</w:t>
        </w:r>
      </w:ins>
      <w:ins w:id="96" w:author="Microsoft Office User" w:date="2017-11-01T21:58:00Z">
        <w:r w:rsidR="009032F9">
          <w:rPr>
            <w:rFonts w:ascii="Calibri" w:eastAsia="Calibri" w:hAnsi="Calibri" w:cs="Calibri"/>
          </w:rPr>
          <w:t xml:space="preserve">) </w:t>
        </w:r>
      </w:ins>
      <w:del w:id="97" w:author="Microsoft Office User" w:date="2017-11-01T21:58:00Z">
        <w:r w:rsidDel="009032F9">
          <w:rPr>
            <w:rFonts w:ascii="Calibri" w:eastAsia="Calibri" w:hAnsi="Calibri" w:cs="Calibri"/>
          </w:rPr>
          <w:delText xml:space="preserve"> </w:delText>
        </w:r>
        <w:r w:rsidDel="009032F9">
          <w:rPr>
            <w:rFonts w:ascii="Calibri" w:eastAsia="Calibri" w:hAnsi="Calibri" w:cs="Calibri"/>
          </w:rPr>
          <w:delText>-</w:delText>
        </w:r>
        <w:r w:rsidDel="009032F9">
          <w:rPr>
            <w:rFonts w:ascii="Calibri" w:eastAsia="Calibri" w:hAnsi="Calibri" w:cs="Calibri"/>
          </w:rPr>
          <w:delText xml:space="preserve"> </w:delText>
        </w:r>
      </w:del>
      <w:r>
        <w:rPr>
          <w:rFonts w:ascii="Calibri" w:eastAsia="Calibri" w:hAnsi="Calibri" w:cs="Calibri"/>
        </w:rPr>
        <w:t xml:space="preserve">was significantly different between IPF and normal (p=0.001). This shape mode </w:t>
      </w:r>
      <w:del w:id="98" w:author="Microsoft Office User" w:date="2017-11-01T22:08:00Z">
        <w:r w:rsidDel="009A5B42">
          <w:rPr>
            <w:rFonts w:ascii="Calibri" w:eastAsia="Calibri" w:hAnsi="Calibri" w:cs="Calibri"/>
          </w:rPr>
          <w:delText>is related</w:delText>
        </w:r>
      </w:del>
      <w:ins w:id="99" w:author="Microsoft Office User" w:date="2017-11-01T22:08:00Z">
        <w:r w:rsidR="009A5B42">
          <w:rPr>
            <w:rFonts w:ascii="Calibri" w:eastAsia="Calibri" w:hAnsi="Calibri" w:cs="Calibri"/>
          </w:rPr>
          <w:t>relates</w:t>
        </w:r>
      </w:ins>
      <w:r>
        <w:rPr>
          <w:rFonts w:ascii="Calibri" w:eastAsia="Calibri" w:hAnsi="Calibri" w:cs="Calibri"/>
        </w:rPr>
        <w:t xml:space="preserve"> to the anteroposter</w:t>
      </w:r>
      <w:r>
        <w:rPr>
          <w:rFonts w:ascii="Calibri" w:eastAsia="Calibri" w:hAnsi="Calibri" w:cs="Calibri"/>
        </w:rPr>
        <w:t xml:space="preserve">ior diameter of the lung, and the ratio of </w:t>
      </w:r>
      <w:ins w:id="100" w:author="Microsoft Office User" w:date="2017-11-01T22:08:00Z">
        <w:r w:rsidR="009A5B42">
          <w:rPr>
            <w:rFonts w:ascii="Calibri" w:eastAsia="Calibri" w:hAnsi="Calibri" w:cs="Calibri"/>
          </w:rPr>
          <w:t xml:space="preserve">apical and basal </w:t>
        </w:r>
      </w:ins>
      <w:r>
        <w:rPr>
          <w:rFonts w:ascii="Calibri" w:eastAsia="Calibri" w:hAnsi="Calibri" w:cs="Calibri"/>
        </w:rPr>
        <w:t>diameters</w:t>
      </w:r>
      <w:del w:id="101" w:author="Microsoft Office User" w:date="2017-11-01T22:08:00Z">
        <w:r w:rsidDel="009A5B42">
          <w:rPr>
            <w:rFonts w:ascii="Calibri" w:eastAsia="Calibri" w:hAnsi="Calibri" w:cs="Calibri"/>
          </w:rPr>
          <w:delText xml:space="preserve"> in the apical and basal regions</w:delText>
        </w:r>
      </w:del>
      <w:r>
        <w:rPr>
          <w:rFonts w:ascii="Calibri" w:eastAsia="Calibri" w:hAnsi="Calibri" w:cs="Calibri"/>
        </w:rPr>
        <w:t xml:space="preserve">; differences from normal in IPF potentially result in impaired diaphragmatic movement. V/Q mismatch </w:t>
      </w:r>
      <w:del w:id="102" w:author="Microsoft Office User" w:date="2017-11-01T22:04:00Z">
        <w:r w:rsidDel="00F54F12">
          <w:rPr>
            <w:rFonts w:ascii="Calibri" w:eastAsia="Calibri" w:hAnsi="Calibri" w:cs="Calibri"/>
          </w:rPr>
          <w:delText xml:space="preserve">predicted in the simulation </w:delText>
        </w:r>
      </w:del>
      <w:del w:id="103" w:author="Microsoft Office User" w:date="2017-11-01T21:55:00Z">
        <w:r w:rsidDel="00793CC9">
          <w:rPr>
            <w:rFonts w:ascii="Calibri" w:eastAsia="Calibri" w:hAnsi="Calibri" w:cs="Calibri"/>
          </w:rPr>
          <w:delText xml:space="preserve">model </w:delText>
        </w:r>
      </w:del>
      <w:r>
        <w:rPr>
          <w:rFonts w:ascii="Calibri" w:eastAsia="Calibri" w:hAnsi="Calibri" w:cs="Calibri"/>
        </w:rPr>
        <w:t xml:space="preserve">as a result of </w:t>
      </w:r>
      <w:del w:id="104" w:author="Microsoft Office User" w:date="2017-11-01T22:11:00Z">
        <w:r w:rsidDel="004C01BE">
          <w:rPr>
            <w:rFonts w:ascii="Calibri" w:eastAsia="Calibri" w:hAnsi="Calibri" w:cs="Calibri"/>
          </w:rPr>
          <w:delText xml:space="preserve">the classified </w:delText>
        </w:r>
      </w:del>
      <w:r>
        <w:rPr>
          <w:rFonts w:ascii="Calibri" w:eastAsia="Calibri" w:hAnsi="Calibri" w:cs="Calibri"/>
        </w:rPr>
        <w:t xml:space="preserve">tissue </w:t>
      </w:r>
      <w:r>
        <w:rPr>
          <w:rFonts w:ascii="Calibri" w:eastAsia="Calibri" w:hAnsi="Calibri" w:cs="Calibri"/>
        </w:rPr>
        <w:t>abnormalities was not</w:t>
      </w:r>
      <w:ins w:id="105" w:author="Microsoft Office User" w:date="2017-11-01T22:04:00Z">
        <w:r w:rsidR="00F54F12">
          <w:rPr>
            <w:rFonts w:ascii="Calibri" w:eastAsia="Calibri" w:hAnsi="Calibri" w:cs="Calibri"/>
          </w:rPr>
          <w:t xml:space="preserve"> predicted to be</w:t>
        </w:r>
      </w:ins>
      <w:r>
        <w:rPr>
          <w:rFonts w:ascii="Calibri" w:eastAsia="Calibri" w:hAnsi="Calibri" w:cs="Calibri"/>
        </w:rPr>
        <w:t xml:space="preserve"> sufficient by itself to reduce gas exchange </w:t>
      </w:r>
      <w:del w:id="106" w:author="Microsoft Office User" w:date="2017-11-01T22:11:00Z">
        <w:r w:rsidDel="004C01BE">
          <w:rPr>
            <w:rFonts w:ascii="Calibri" w:eastAsia="Calibri" w:hAnsi="Calibri" w:cs="Calibri"/>
          </w:rPr>
          <w:delText xml:space="preserve">in the model </w:delText>
        </w:r>
      </w:del>
      <w:r>
        <w:rPr>
          <w:rFonts w:ascii="Calibri" w:eastAsia="Calibri" w:hAnsi="Calibri" w:cs="Calibri"/>
        </w:rPr>
        <w:t xml:space="preserve">to </w:t>
      </w:r>
      <w:del w:id="107" w:author="Microsoft Office User" w:date="2017-11-01T22:11:00Z">
        <w:r w:rsidDel="004C01BE">
          <w:rPr>
            <w:rFonts w:ascii="Calibri" w:eastAsia="Calibri" w:hAnsi="Calibri" w:cs="Calibri"/>
          </w:rPr>
          <w:delText xml:space="preserve">the </w:delText>
        </w:r>
      </w:del>
      <w:r>
        <w:rPr>
          <w:rFonts w:ascii="Calibri" w:eastAsia="Calibri" w:hAnsi="Calibri" w:cs="Calibri"/>
        </w:rPr>
        <w:t xml:space="preserve">measured values. </w:t>
      </w:r>
    </w:p>
    <w:p w14:paraId="34749FBF" w14:textId="77777777" w:rsidR="008853C8" w:rsidRDefault="008853C8">
      <w:pPr>
        <w:jc w:val="both"/>
        <w:rPr>
          <w:rFonts w:ascii="Calibri" w:eastAsia="Calibri" w:hAnsi="Calibri" w:cs="Calibri"/>
        </w:rPr>
      </w:pPr>
    </w:p>
    <w:p w14:paraId="792130AF" w14:textId="77777777" w:rsidR="008853C8" w:rsidRDefault="004C01BE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Conclusion</w:t>
      </w:r>
    </w:p>
    <w:p w14:paraId="0955A2A9" w14:textId="5DA32B19" w:rsidR="008853C8" w:rsidRDefault="004C01BE">
      <w:pPr>
        <w:jc w:val="both"/>
        <w:rPr>
          <w:rFonts w:ascii="Calibri" w:eastAsia="Calibri" w:hAnsi="Calibri" w:cs="Calibri"/>
        </w:rPr>
      </w:pPr>
      <w:bookmarkStart w:id="108" w:name="_3znysh7" w:colFirst="0" w:colLast="0"/>
      <w:bookmarkEnd w:id="108"/>
      <w:r>
        <w:rPr>
          <w:rFonts w:ascii="Calibri" w:eastAsia="Calibri" w:hAnsi="Calibri" w:cs="Calibri"/>
        </w:rPr>
        <w:t xml:space="preserve">Statistical shape analysis suggests </w:t>
      </w:r>
      <w:del w:id="109" w:author="Microsoft Office User" w:date="2017-11-01T21:55:00Z">
        <w:r w:rsidDel="009032F9">
          <w:rPr>
            <w:rFonts w:ascii="Calibri" w:eastAsia="Calibri" w:hAnsi="Calibri" w:cs="Calibri"/>
          </w:rPr>
          <w:delText xml:space="preserve">that </w:delText>
        </w:r>
      </w:del>
      <w:r>
        <w:rPr>
          <w:rFonts w:ascii="Calibri" w:eastAsia="Calibri" w:hAnsi="Calibri" w:cs="Calibri"/>
        </w:rPr>
        <w:t xml:space="preserve">quantifiable differences from normal in lung shape are present in IPF at </w:t>
      </w:r>
      <w:del w:id="110" w:author="Microsoft Office User" w:date="2017-11-01T22:05:00Z">
        <w:r w:rsidDel="00EF20A3">
          <w:rPr>
            <w:rFonts w:ascii="Calibri" w:eastAsia="Calibri" w:hAnsi="Calibri" w:cs="Calibri"/>
          </w:rPr>
          <w:delText>the time of first imaging</w:delText>
        </w:r>
      </w:del>
      <w:ins w:id="111" w:author="Microsoft Office User" w:date="2017-11-01T22:05:00Z">
        <w:r w:rsidR="00EF20A3">
          <w:rPr>
            <w:rFonts w:ascii="Calibri" w:eastAsia="Calibri" w:hAnsi="Calibri" w:cs="Calibri"/>
          </w:rPr>
          <w:t>diagnosis</w:t>
        </w:r>
      </w:ins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Simulation of V, Q, and gas exchange in a model that includes </w:t>
      </w:r>
      <w:r>
        <w:rPr>
          <w:rFonts w:ascii="Calibri" w:eastAsia="Calibri" w:hAnsi="Calibri" w:cs="Calibri"/>
        </w:rPr>
        <w:lastRenderedPageBreak/>
        <w:t>spatial mapping of tissue classifications suggests that V/Q mismatch (</w:t>
      </w:r>
      <w:del w:id="112" w:author="Microsoft Office User" w:date="2017-11-01T22:06:00Z">
        <w:r w:rsidDel="00EF20A3">
          <w:rPr>
            <w:rFonts w:ascii="Calibri" w:eastAsia="Calibri" w:hAnsi="Calibri" w:cs="Calibri"/>
          </w:rPr>
          <w:delText>a</w:delText>
        </w:r>
        <w:r w:rsidDel="00EF20A3">
          <w:rPr>
            <w:rFonts w:ascii="Calibri" w:eastAsia="Calibri" w:hAnsi="Calibri" w:cs="Calibri"/>
          </w:rPr>
          <w:delText>n</w:delText>
        </w:r>
        <w:r w:rsidDel="00EF20A3">
          <w:rPr>
            <w:rFonts w:ascii="Calibri" w:eastAsia="Calibri" w:hAnsi="Calibri" w:cs="Calibri"/>
          </w:rPr>
          <w:delText>d</w:delText>
        </w:r>
        <w:r w:rsidDel="00EF20A3">
          <w:rPr>
            <w:rFonts w:ascii="Calibri" w:eastAsia="Calibri" w:hAnsi="Calibri" w:cs="Calibri"/>
          </w:rPr>
          <w:delText xml:space="preserve"> </w:delText>
        </w:r>
        <w:r w:rsidDel="00EF20A3">
          <w:rPr>
            <w:rFonts w:ascii="Calibri" w:eastAsia="Calibri" w:hAnsi="Calibri" w:cs="Calibri"/>
          </w:rPr>
          <w:delText>h</w:delText>
        </w:r>
        <w:r w:rsidDel="00EF20A3">
          <w:rPr>
            <w:rFonts w:ascii="Calibri" w:eastAsia="Calibri" w:hAnsi="Calibri" w:cs="Calibri"/>
          </w:rPr>
          <w:delText>e</w:delText>
        </w:r>
        <w:r w:rsidDel="00EF20A3">
          <w:rPr>
            <w:rFonts w:ascii="Calibri" w:eastAsia="Calibri" w:hAnsi="Calibri" w:cs="Calibri"/>
          </w:rPr>
          <w:delText>n</w:delText>
        </w:r>
        <w:r w:rsidDel="00EF20A3">
          <w:rPr>
            <w:rFonts w:ascii="Calibri" w:eastAsia="Calibri" w:hAnsi="Calibri" w:cs="Calibri"/>
          </w:rPr>
          <w:delText>c</w:delText>
        </w:r>
        <w:r w:rsidDel="00EF20A3">
          <w:rPr>
            <w:rFonts w:ascii="Calibri" w:eastAsia="Calibri" w:hAnsi="Calibri" w:cs="Calibri"/>
          </w:rPr>
          <w:delText>e</w:delText>
        </w:r>
        <w:r w:rsidDel="00EF20A3">
          <w:rPr>
            <w:rFonts w:ascii="Calibri" w:eastAsia="Calibri" w:hAnsi="Calibri" w:cs="Calibri"/>
          </w:rPr>
          <w:delText xml:space="preserve"> </w:delText>
        </w:r>
      </w:del>
      <w:r>
        <w:rPr>
          <w:rFonts w:ascii="Calibri" w:eastAsia="Calibri" w:hAnsi="Calibri" w:cs="Calibri"/>
        </w:rPr>
        <w:t xml:space="preserve">impaired gas exchange) is present in ‘normal’ tissue as well as regions that are classified as abnormal.  </w:t>
      </w:r>
    </w:p>
    <w:sectPr w:rsidR="008853C8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8853C8"/>
    <w:rsid w:val="003F5D24"/>
    <w:rsid w:val="004C01BE"/>
    <w:rsid w:val="00793CC9"/>
    <w:rsid w:val="008853C8"/>
    <w:rsid w:val="009032F9"/>
    <w:rsid w:val="009A5B42"/>
    <w:rsid w:val="00A64AD1"/>
    <w:rsid w:val="00EF20A3"/>
    <w:rsid w:val="00F5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679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NZ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A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610</Words>
  <Characters>3480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2017-11-01T08:43:00Z</dcterms:created>
  <dcterms:modified xsi:type="dcterms:W3CDTF">2017-11-01T09:11:00Z</dcterms:modified>
</cp:coreProperties>
</file>