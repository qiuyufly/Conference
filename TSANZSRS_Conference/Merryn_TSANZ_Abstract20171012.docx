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Calibri" w:cs="Calibri" w:eastAsia="Calibri" w:hAnsi="Calibri"/>
          <w:b w:val="1"/>
          <w:color w:val="ff0000"/>
        </w:rPr>
      </w:pPr>
      <w:bookmarkStart w:colFirst="0" w:colLast="0" w:name="_gjdgxs" w:id="0"/>
      <w:bookmarkEnd w:id="0"/>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8"/>
          <w:szCs w:val="28"/>
          <w:highlight w:val="white"/>
        </w:rPr>
      </w:pPr>
      <w:r w:rsidDel="00000000" w:rsidR="00000000" w:rsidRPr="00000000">
        <w:rPr>
          <w:rFonts w:ascii="Calibri" w:cs="Calibri" w:eastAsia="Calibri" w:hAnsi="Calibri"/>
          <w:b w:val="1"/>
          <w:sz w:val="28"/>
          <w:szCs w:val="28"/>
          <w:highlight w:val="white"/>
          <w:rtl w:val="0"/>
        </w:rPr>
        <w:t xml:space="preserve">High resolution CT-based characterization analysis of idiopathic pulmonary fibrosis</w:t>
      </w:r>
    </w:p>
    <w:p w:rsidR="00000000" w:rsidDel="00000000" w:rsidP="00000000" w:rsidRDefault="00000000" w:rsidRPr="00000000">
      <w:pPr>
        <w:contextualSpacing w:val="0"/>
        <w:rPr>
          <w:rFonts w:ascii="Calibri" w:cs="Calibri" w:eastAsia="Calibri" w:hAnsi="Calibri"/>
          <w:vertAlign w:val="superscript"/>
        </w:rPr>
      </w:pPr>
      <w:r w:rsidDel="00000000" w:rsidR="00000000" w:rsidRPr="00000000">
        <w:rPr>
          <w:rFonts w:ascii="Calibri" w:cs="Calibri" w:eastAsia="Calibri" w:hAnsi="Calibri"/>
          <w:u w:val="single"/>
          <w:rtl w:val="0"/>
        </w:rPr>
        <w:t xml:space="preserve">Zhang, Y.</w:t>
      </w:r>
      <w:r w:rsidDel="00000000" w:rsidR="00000000" w:rsidRPr="00000000">
        <w:rPr>
          <w:rFonts w:ascii="Calibri" w:cs="Calibri" w:eastAsia="Calibri" w:hAnsi="Calibri"/>
          <w:vertAlign w:val="superscript"/>
          <w:rtl w:val="0"/>
        </w:rPr>
        <w:t xml:space="preserve">1</w:t>
      </w:r>
      <w:r w:rsidDel="00000000" w:rsidR="00000000" w:rsidRPr="00000000">
        <w:rPr>
          <w:rFonts w:ascii="Calibri" w:cs="Calibri" w:eastAsia="Calibri" w:hAnsi="Calibri"/>
          <w:rtl w:val="0"/>
        </w:rPr>
        <w:t xml:space="preserve">, Clark, A.R.</w:t>
      </w:r>
      <w:r w:rsidDel="00000000" w:rsidR="00000000" w:rsidRPr="00000000">
        <w:rPr>
          <w:rFonts w:ascii="Calibri" w:cs="Calibri" w:eastAsia="Calibri" w:hAnsi="Calibri"/>
          <w:vertAlign w:val="superscript"/>
          <w:rtl w:val="0"/>
        </w:rPr>
        <w:t xml:space="preserve">1</w:t>
      </w:r>
      <w:r w:rsidDel="00000000" w:rsidR="00000000" w:rsidRPr="00000000">
        <w:rPr>
          <w:rFonts w:ascii="Calibri" w:cs="Calibri" w:eastAsia="Calibri" w:hAnsi="Calibri"/>
          <w:rtl w:val="0"/>
        </w:rPr>
        <w:t xml:space="preserve">, Kumar, H.</w:t>
      </w:r>
      <w:r w:rsidDel="00000000" w:rsidR="00000000" w:rsidRPr="00000000">
        <w:rPr>
          <w:rFonts w:ascii="Calibri" w:cs="Calibri" w:eastAsia="Calibri" w:hAnsi="Calibri"/>
          <w:vertAlign w:val="superscript"/>
          <w:rtl w:val="0"/>
        </w:rPr>
        <w:t xml:space="preserve">1</w:t>
      </w:r>
      <w:r w:rsidDel="00000000" w:rsidR="00000000" w:rsidRPr="00000000">
        <w:rPr>
          <w:rFonts w:ascii="Calibri" w:cs="Calibri" w:eastAsia="Calibri" w:hAnsi="Calibri"/>
          <w:rtl w:val="0"/>
        </w:rPr>
        <w:t xml:space="preserve">, </w:t>
      </w:r>
      <w:ins w:author="Alys Clark" w:id="0" w:date="2017-10-13T07:53:46Z">
        <w:r w:rsidDel="00000000" w:rsidR="00000000" w:rsidRPr="00000000">
          <w:rPr>
            <w:rFonts w:ascii="Calibri" w:cs="Calibri" w:eastAsia="Calibri" w:hAnsi="Calibri"/>
            <w:rtl w:val="0"/>
          </w:rPr>
          <w:t xml:space="preserve">Milne, D.</w:t>
        </w:r>
      </w:ins>
      <w:ins w:author="Merryn Tawhai" w:id="1" w:date="2017-10-13T09:49:19Z">
        <w:r w:rsidDel="00000000" w:rsidR="00000000" w:rsidRPr="00000000">
          <w:rPr>
            <w:rFonts w:ascii="Calibri" w:cs="Calibri" w:eastAsia="Calibri" w:hAnsi="Calibri"/>
            <w:vertAlign w:val="superscript"/>
            <w:rtl w:val="0"/>
            <w:rPrChange w:author="Merryn Tawhai" w:id="2" w:date="2017-10-13T09:49:19Z">
              <w:rPr>
                <w:rFonts w:ascii="Calibri" w:cs="Calibri" w:eastAsia="Calibri" w:hAnsi="Calibri"/>
              </w:rPr>
            </w:rPrChange>
          </w:rPr>
          <w:t xml:space="preserve">2</w:t>
        </w:r>
      </w:ins>
      <w:ins w:author="Alys Clark" w:id="0" w:date="2017-10-13T07:53:46Z">
        <w:del w:author="Merryn Tawhai" w:id="1" w:date="2017-10-13T09:49:19Z">
          <w:r w:rsidDel="00000000" w:rsidR="00000000" w:rsidRPr="00000000">
            <w:rPr>
              <w:rFonts w:ascii="Calibri" w:cs="Calibri" w:eastAsia="Calibri" w:hAnsi="Calibri"/>
              <w:vertAlign w:val="superscript"/>
              <w:rtl w:val="0"/>
              <w:rPrChange w:author="Merryn Tawhai" w:id="2" w:date="2017-10-13T09:49:19Z">
                <w:rPr>
                  <w:rFonts w:ascii="Calibri" w:cs="Calibri" w:eastAsia="Calibri" w:hAnsi="Calibri"/>
                </w:rPr>
              </w:rPrChange>
            </w:rPr>
            <w:delText xml:space="preserve">3</w:delText>
          </w:r>
        </w:del>
        <w:r w:rsidDel="00000000" w:rsidR="00000000" w:rsidRPr="00000000">
          <w:rPr>
            <w:rFonts w:ascii="Calibri" w:cs="Calibri" w:eastAsia="Calibri" w:hAnsi="Calibri"/>
            <w:rtl w:val="0"/>
          </w:rPr>
          <w:t xml:space="preserve">, Wilsher, M.</w:t>
        </w:r>
      </w:ins>
      <w:ins w:author="Merryn Tawhai" w:id="3" w:date="2017-10-13T09:49:12Z">
        <w:r w:rsidDel="00000000" w:rsidR="00000000" w:rsidRPr="00000000">
          <w:rPr>
            <w:rFonts w:ascii="Calibri" w:cs="Calibri" w:eastAsia="Calibri" w:hAnsi="Calibri"/>
            <w:vertAlign w:val="superscript"/>
            <w:rtl w:val="0"/>
            <w:rPrChange w:author="Merryn Tawhai" w:id="4" w:date="2017-10-13T09:49:12Z">
              <w:rPr>
                <w:rFonts w:ascii="Calibri" w:cs="Calibri" w:eastAsia="Calibri" w:hAnsi="Calibri"/>
              </w:rPr>
            </w:rPrChange>
          </w:rPr>
          <w:t xml:space="preserve">2</w:t>
        </w:r>
      </w:ins>
      <w:ins w:author="Alys Clark" w:id="0" w:date="2017-10-13T07:53:46Z">
        <w:del w:author="Merryn Tawhai" w:id="3" w:date="2017-10-13T09:49:12Z">
          <w:r w:rsidDel="00000000" w:rsidR="00000000" w:rsidRPr="00000000">
            <w:rPr>
              <w:rFonts w:ascii="Calibri" w:cs="Calibri" w:eastAsia="Calibri" w:hAnsi="Calibri"/>
              <w:vertAlign w:val="superscript"/>
              <w:rtl w:val="0"/>
              <w:rPrChange w:author="Merryn Tawhai" w:id="4" w:date="2017-10-13T09:49:12Z">
                <w:rPr>
                  <w:rFonts w:ascii="Calibri" w:cs="Calibri" w:eastAsia="Calibri" w:hAnsi="Calibri"/>
                </w:rPr>
              </w:rPrChange>
            </w:rPr>
            <w:delText xml:space="preserve">3</w:delText>
          </w:r>
        </w:del>
        <w:r w:rsidDel="00000000" w:rsidR="00000000" w:rsidRPr="00000000">
          <w:rPr>
            <w:rFonts w:ascii="Calibri" w:cs="Calibri" w:eastAsia="Calibri" w:hAnsi="Calibri"/>
            <w:rtl w:val="0"/>
          </w:rPr>
          <w:t xml:space="preserve">, </w:t>
        </w:r>
      </w:ins>
      <w:r w:rsidDel="00000000" w:rsidR="00000000" w:rsidRPr="00000000">
        <w:rPr>
          <w:rFonts w:ascii="Calibri" w:cs="Calibri" w:eastAsia="Calibri" w:hAnsi="Calibri"/>
          <w:rtl w:val="0"/>
        </w:rPr>
        <w:t xml:space="preserve">Bartholmai, B.J.</w:t>
      </w:r>
      <w:ins w:author="Merryn Tawhai" w:id="5" w:date="2017-10-13T09:49:11Z">
        <w:r w:rsidDel="00000000" w:rsidR="00000000" w:rsidRPr="00000000">
          <w:rPr>
            <w:rFonts w:ascii="Calibri" w:cs="Calibri" w:eastAsia="Calibri" w:hAnsi="Calibri"/>
            <w:vertAlign w:val="superscript"/>
            <w:rtl w:val="0"/>
            <w:rPrChange w:author="Merryn Tawhai" w:id="6" w:date="2017-10-13T09:49:11Z">
              <w:rPr>
                <w:rFonts w:ascii="Calibri" w:cs="Calibri" w:eastAsia="Calibri" w:hAnsi="Calibri"/>
              </w:rPr>
            </w:rPrChange>
          </w:rPr>
          <w:t xml:space="preserve">3</w:t>
        </w:r>
      </w:ins>
      <w:del w:author="Merryn Tawhai" w:id="5" w:date="2017-10-13T09:49:11Z">
        <w:r w:rsidDel="00000000" w:rsidR="00000000" w:rsidRPr="00000000">
          <w:rPr>
            <w:rFonts w:ascii="Calibri" w:cs="Calibri" w:eastAsia="Calibri" w:hAnsi="Calibri"/>
            <w:vertAlign w:val="superscript"/>
            <w:rtl w:val="0"/>
            <w:rPrChange w:author="Merryn Tawhai" w:id="6" w:date="2017-10-13T09:49:11Z">
              <w:rPr>
                <w:rFonts w:ascii="Calibri" w:cs="Calibri" w:eastAsia="Calibri" w:hAnsi="Calibri"/>
                <w:vertAlign w:val="superscript"/>
              </w:rPr>
            </w:rPrChange>
          </w:rPr>
          <w:delText xml:space="preserve">2</w:delText>
        </w:r>
      </w:del>
      <w:r w:rsidDel="00000000" w:rsidR="00000000" w:rsidRPr="00000000">
        <w:rPr>
          <w:rFonts w:ascii="Calibri" w:cs="Calibri" w:eastAsia="Calibri" w:hAnsi="Calibri"/>
          <w:rtl w:val="0"/>
        </w:rPr>
        <w:t xml:space="preserve">, Tawhai, M.H.</w:t>
      </w:r>
      <w:r w:rsidDel="00000000" w:rsidR="00000000" w:rsidRPr="00000000">
        <w:rPr>
          <w:rFonts w:ascii="Calibri" w:cs="Calibri" w:eastAsia="Calibri" w:hAnsi="Calibri"/>
          <w:vertAlign w:val="superscript"/>
          <w:rtl w:val="0"/>
        </w:rPr>
        <w:t xml:space="preserve">1</w:t>
      </w:r>
    </w:p>
    <w:p w:rsidR="00000000" w:rsidDel="00000000" w:rsidP="00000000" w:rsidRDefault="00000000" w:rsidRPr="00000000">
      <w:pPr>
        <w:spacing w:before="120" w:lineRule="auto"/>
        <w:contextualSpacing w:val="0"/>
        <w:rPr>
          <w:rFonts w:ascii="Calibri" w:cs="Calibri" w:eastAsia="Calibri" w:hAnsi="Calibri"/>
        </w:rPr>
      </w:pPr>
      <w:r w:rsidDel="00000000" w:rsidR="00000000" w:rsidRPr="00000000">
        <w:rPr>
          <w:rFonts w:ascii="Calibri" w:cs="Calibri" w:eastAsia="Calibri" w:hAnsi="Calibri"/>
          <w:vertAlign w:val="superscript"/>
          <w:rtl w:val="0"/>
        </w:rPr>
        <w:t xml:space="preserve">1</w:t>
      </w:r>
      <w:r w:rsidDel="00000000" w:rsidR="00000000" w:rsidRPr="00000000">
        <w:rPr>
          <w:rFonts w:ascii="Calibri" w:cs="Calibri" w:eastAsia="Calibri" w:hAnsi="Calibri"/>
          <w:rtl w:val="0"/>
        </w:rPr>
        <w:t xml:space="preserve">Auckland Bioengineering Institute, University of Auckland, Auckland, NZ, </w:t>
      </w:r>
      <w:ins w:author="Merryn Tawhai" w:id="7" w:date="2017-10-13T09:49:05Z">
        <w:r w:rsidDel="00000000" w:rsidR="00000000" w:rsidRPr="00000000">
          <w:rPr>
            <w:rFonts w:ascii="Calibri" w:cs="Calibri" w:eastAsia="Calibri" w:hAnsi="Calibri"/>
            <w:rtl w:val="0"/>
            <w:rPrChange w:author="Merryn Tawhai" w:id="8" w:date="2017-10-13T09:49:05Z">
              <w:rPr>
                <w:rFonts w:ascii="Calibri" w:cs="Calibri" w:eastAsia="Calibri" w:hAnsi="Calibri"/>
              </w:rPr>
            </w:rPrChange>
          </w:rPr>
          <w:t xml:space="preserve"> </w:t>
        </w:r>
        <w:r w:rsidDel="00000000" w:rsidR="00000000" w:rsidRPr="00000000">
          <w:rPr>
            <w:rFonts w:ascii="Calibri" w:cs="Calibri" w:eastAsia="Calibri" w:hAnsi="Calibri"/>
            <w:vertAlign w:val="superscript"/>
            <w:rtl w:val="0"/>
            <w:rPrChange w:author="Merryn Tawhai" w:id="8" w:date="2017-10-13T09:49:05Z">
              <w:rPr>
                <w:rFonts w:ascii="Calibri" w:cs="Calibri" w:eastAsia="Calibri" w:hAnsi="Calibri"/>
              </w:rPr>
            </w:rPrChange>
          </w:rPr>
          <w:t xml:space="preserve">2</w:t>
        </w:r>
        <w:r w:rsidDel="00000000" w:rsidR="00000000" w:rsidRPr="00000000">
          <w:rPr>
            <w:rFonts w:ascii="Calibri" w:cs="Calibri" w:eastAsia="Calibri" w:hAnsi="Calibri"/>
            <w:rtl w:val="0"/>
            <w:rPrChange w:author="Merryn Tawhai" w:id="8" w:date="2017-10-13T09:49:05Z">
              <w:rPr>
                <w:rFonts w:ascii="Calibri" w:cs="Calibri" w:eastAsia="Calibri" w:hAnsi="Calibri"/>
              </w:rPr>
            </w:rPrChange>
          </w:rPr>
          <w:t xml:space="preserve">Auckland City Hospital, Auckland, New Zealand, </w:t>
        </w:r>
        <w:r w:rsidDel="00000000" w:rsidR="00000000" w:rsidRPr="00000000">
          <w:rPr>
            <w:rFonts w:ascii="Calibri" w:cs="Calibri" w:eastAsia="Calibri" w:hAnsi="Calibri"/>
            <w:vertAlign w:val="superscript"/>
            <w:rtl w:val="0"/>
            <w:rPrChange w:author="Merryn Tawhai" w:id="8" w:date="2017-10-13T09:49:05Z">
              <w:rPr>
                <w:rFonts w:ascii="Calibri" w:cs="Calibri" w:eastAsia="Calibri" w:hAnsi="Calibri"/>
              </w:rPr>
            </w:rPrChange>
          </w:rPr>
          <w:t xml:space="preserve">3</w:t>
        </w:r>
      </w:ins>
      <w:del w:author="Merryn Tawhai" w:id="7" w:date="2017-10-13T09:49:05Z">
        <w:r w:rsidDel="00000000" w:rsidR="00000000" w:rsidRPr="00000000">
          <w:rPr>
            <w:rFonts w:ascii="Calibri" w:cs="Calibri" w:eastAsia="Calibri" w:hAnsi="Calibri"/>
            <w:vertAlign w:val="superscript"/>
            <w:rtl w:val="0"/>
            <w:rPrChange w:author="Merryn Tawhai" w:id="8" w:date="2017-10-13T09:49:05Z">
              <w:rPr>
                <w:rFonts w:ascii="Calibri" w:cs="Calibri" w:eastAsia="Calibri" w:hAnsi="Calibri"/>
                <w:vertAlign w:val="superscript"/>
              </w:rPr>
            </w:rPrChange>
          </w:rPr>
          <w:delText xml:space="preserve">2</w:delText>
        </w:r>
      </w:del>
      <w:r w:rsidDel="00000000" w:rsidR="00000000" w:rsidRPr="00000000">
        <w:rPr>
          <w:rtl w:val="0"/>
        </w:rPr>
        <w:t xml:space="preserve"> Department of Radiology, Mayo Clinic, Minnesota</w:t>
      </w:r>
      <w:r w:rsidDel="00000000" w:rsidR="00000000" w:rsidRPr="00000000">
        <w:rPr>
          <w:rFonts w:ascii="Calibri" w:cs="Calibri" w:eastAsia="Calibri" w:hAnsi="Calibri"/>
          <w:rtl w:val="0"/>
        </w:rPr>
        <w:t xml:space="preserve">, US.</w:t>
      </w:r>
      <w:ins w:author="Alys Clark" w:id="9" w:date="2017-10-13T07:54:12Z">
        <w:del w:author="Merryn Tawhai" w:id="10" w:date="2017-10-13T09:48:54Z">
          <w:r w:rsidDel="00000000" w:rsidR="00000000" w:rsidRPr="00000000">
            <w:rPr>
              <w:rFonts w:ascii="Calibri" w:cs="Calibri" w:eastAsia="Calibri" w:hAnsi="Calibri"/>
              <w:rtl w:val="0"/>
            </w:rPr>
            <w:delText xml:space="preserve"> </w:delText>
          </w:r>
          <w:r w:rsidDel="00000000" w:rsidR="00000000" w:rsidRPr="00000000">
            <w:rPr>
              <w:rFonts w:ascii="Calibri" w:cs="Calibri" w:eastAsia="Calibri" w:hAnsi="Calibri"/>
              <w:vertAlign w:val="superscript"/>
              <w:rtl w:val="0"/>
              <w:rPrChange w:author="Alys Clark" w:id="11" w:date="2017-10-13T07:54:12Z">
                <w:rPr>
                  <w:rFonts w:ascii="Calibri" w:cs="Calibri" w:eastAsia="Calibri" w:hAnsi="Calibri"/>
                </w:rPr>
              </w:rPrChange>
            </w:rPr>
            <w:delText xml:space="preserve">3</w:delText>
          </w:r>
          <w:r w:rsidDel="00000000" w:rsidR="00000000" w:rsidRPr="00000000">
            <w:rPr>
              <w:rFonts w:ascii="Calibri" w:cs="Calibri" w:eastAsia="Calibri" w:hAnsi="Calibri"/>
              <w:rtl w:val="0"/>
              <w:rPrChange w:author="Alys Clark" w:id="11" w:date="2017-10-13T07:54:12Z">
                <w:rPr>
                  <w:rFonts w:ascii="Calibri" w:cs="Calibri" w:eastAsia="Calibri" w:hAnsi="Calibri"/>
                </w:rPr>
              </w:rPrChange>
            </w:rPr>
            <w:delText xml:space="preserve">Auckland City Hospital, Auckland, New Zealand</w:delText>
          </w:r>
        </w:del>
      </w:ins>
      <w:r w:rsidDel="00000000" w:rsidR="00000000" w:rsidRPr="00000000">
        <w:rPr>
          <w:rtl w:val="0"/>
        </w:rPr>
      </w:r>
    </w:p>
    <w:p w:rsidR="00000000" w:rsidDel="00000000" w:rsidP="00000000" w:rsidRDefault="00000000" w:rsidRPr="00000000">
      <w:pPr>
        <w:spacing w:before="120" w:lineRule="auto"/>
        <w:contextualSpacing w:val="0"/>
        <w:rPr>
          <w:del w:author="Merryn Tawhai" w:id="13" w:date="2017-10-13T09:59:25Z"/>
          <w:rFonts w:ascii="Calibri" w:cs="Calibri" w:eastAsia="Calibri" w:hAnsi="Calibri"/>
        </w:rPr>
      </w:pPr>
      <w:ins w:author="Alys Clark" w:id="12" w:date="2017-10-10T03:36:00Z">
        <w:del w:author="Merryn Tawhai" w:id="13" w:date="2017-10-13T09:59:25Z">
          <w:r w:rsidDel="00000000" w:rsidR="00000000" w:rsidRPr="00000000">
            <w:rPr>
              <w:rFonts w:ascii="Calibri" w:cs="Calibri" w:eastAsia="Calibri" w:hAnsi="Calibri"/>
              <w:rtl w:val="0"/>
            </w:rPr>
            <w:delText xml:space="preserve">Also need to include Auckland City Hospital collabarators who provided the IPF data (any funding?)</w:delText>
          </w:r>
        </w:del>
      </w:ins>
      <w:del w:author="Merryn Tawhai" w:id="13" w:date="2017-10-13T09:59:25Z">
        <w:r w:rsidDel="00000000" w:rsidR="00000000" w:rsidRPr="00000000">
          <w:rPr>
            <w:rtl w:val="0"/>
          </w:rPr>
        </w:r>
      </w:del>
    </w:p>
    <w:p w:rsidR="00000000" w:rsidDel="00000000" w:rsidP="00000000" w:rsidRDefault="00000000" w:rsidRPr="00000000">
      <w:pPr>
        <w:contextualSpacing w:val="0"/>
        <w:rPr>
          <w:del w:author="Merryn Tawhai" w:id="13" w:date="2017-10-13T09:59:25Z"/>
          <w:rFonts w:ascii="Calibri" w:cs="Calibri" w:eastAsia="Calibri" w:hAnsi="Calibri"/>
        </w:rPr>
      </w:pPr>
      <w:del w:author="Merryn Tawhai" w:id="13" w:date="2017-10-13T09:59:25Z">
        <w:r w:rsidDel="00000000" w:rsidR="00000000" w:rsidRPr="00000000">
          <w:rPr>
            <w:rtl w:val="0"/>
          </w:rPr>
        </w:r>
      </w:del>
    </w:p>
    <w:p w:rsidR="00000000" w:rsidDel="00000000" w:rsidP="00000000" w:rsidRDefault="00000000" w:rsidRPr="00000000">
      <w:pPr>
        <w:contextualSpacing w:val="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Introduction</w:t>
      </w:r>
    </w:p>
    <w:p w:rsidR="00000000" w:rsidDel="00000000" w:rsidP="00000000" w:rsidRDefault="00000000" w:rsidRPr="00000000">
      <w:pPr>
        <w:contextualSpacing w:val="0"/>
        <w:jc w:val="both"/>
        <w:rPr>
          <w:rFonts w:ascii="Calibri" w:cs="Calibri" w:eastAsia="Calibri" w:hAnsi="Calibri"/>
        </w:rPr>
      </w:pPr>
      <w:r w:rsidDel="00000000" w:rsidR="00000000" w:rsidRPr="00000000">
        <w:rPr>
          <w:rFonts w:ascii="Calibri" w:cs="Calibri" w:eastAsia="Calibri" w:hAnsi="Calibri"/>
          <w:rtl w:val="0"/>
        </w:rPr>
        <w:t xml:space="preserve">Idiopathic pulmonary fibrosis (IPF) is the most aggressive and frequent</w:t>
      </w:r>
      <w:del w:author="Merryn Tawhai" w:id="14" w:date="2017-10-13T09:49:39Z">
        <w:r w:rsidDel="00000000" w:rsidR="00000000" w:rsidRPr="00000000">
          <w:rPr>
            <w:rFonts w:ascii="Calibri" w:cs="Calibri" w:eastAsia="Calibri" w:hAnsi="Calibri"/>
            <w:rtl w:val="0"/>
          </w:rPr>
          <w:delText xml:space="preserve">ly</w:delText>
        </w:r>
      </w:del>
      <w:r w:rsidDel="00000000" w:rsidR="00000000" w:rsidRPr="00000000">
        <w:rPr>
          <w:rFonts w:ascii="Calibri" w:cs="Calibri" w:eastAsia="Calibri" w:hAnsi="Calibri"/>
          <w:rtl w:val="0"/>
        </w:rPr>
        <w:t xml:space="preserve"> form of idiopathic interstitial pneumonias. </w:t>
      </w:r>
      <w:del w:author="Alys Clark" w:id="15" w:date="2017-10-13T07:51:24Z">
        <w:r w:rsidDel="00000000" w:rsidR="00000000" w:rsidRPr="00000000">
          <w:rPr>
            <w:rFonts w:ascii="Calibri" w:cs="Calibri" w:eastAsia="Calibri" w:hAnsi="Calibri"/>
            <w:rtl w:val="0"/>
          </w:rPr>
          <w:delText xml:space="preserve">It is a chronic and life-threatening disease of unknown cause, and occurs primarily in middle-aged and elderly adults. </w:delText>
        </w:r>
      </w:del>
      <w:r w:rsidDel="00000000" w:rsidR="00000000" w:rsidRPr="00000000">
        <w:rPr>
          <w:rFonts w:ascii="Calibri" w:cs="Calibri" w:eastAsia="Calibri" w:hAnsi="Calibri"/>
          <w:rtl w:val="0"/>
        </w:rPr>
        <w:t xml:space="preserve">Progression of IPF is variable between individuals and no established quantitative tools exist to assess </w:t>
      </w:r>
      <w:ins w:author="Merryn Tawhai" w:id="16" w:date="2017-10-13T09:49:52Z">
        <w:r w:rsidDel="00000000" w:rsidR="00000000" w:rsidRPr="00000000">
          <w:rPr>
            <w:rFonts w:ascii="Calibri" w:cs="Calibri" w:eastAsia="Calibri" w:hAnsi="Calibri"/>
            <w:rtl w:val="0"/>
          </w:rPr>
          <w:t xml:space="preserve">its </w:t>
        </w:r>
      </w:ins>
      <w:r w:rsidDel="00000000" w:rsidR="00000000" w:rsidRPr="00000000">
        <w:rPr>
          <w:rFonts w:ascii="Calibri" w:cs="Calibri" w:eastAsia="Calibri" w:hAnsi="Calibri"/>
          <w:rtl w:val="0"/>
        </w:rPr>
        <w:t xml:space="preserve">rate of </w:t>
      </w:r>
      <w:ins w:author="Merryn Tawhai" w:id="17" w:date="2017-10-13T09:50:06Z">
        <w:r w:rsidDel="00000000" w:rsidR="00000000" w:rsidRPr="00000000">
          <w:rPr>
            <w:rFonts w:ascii="Calibri" w:cs="Calibri" w:eastAsia="Calibri" w:hAnsi="Calibri"/>
            <w:rtl w:val="0"/>
          </w:rPr>
          <w:t xml:space="preserve">development</w:t>
        </w:r>
      </w:ins>
      <w:del w:author="Merryn Tawhai" w:id="17" w:date="2017-10-13T09:50:06Z">
        <w:r w:rsidDel="00000000" w:rsidR="00000000" w:rsidRPr="00000000">
          <w:rPr>
            <w:rFonts w:ascii="Calibri" w:cs="Calibri" w:eastAsia="Calibri" w:hAnsi="Calibri"/>
            <w:rtl w:val="0"/>
          </w:rPr>
          <w:delText xml:space="preserve">decline in IPF</w:delText>
        </w:r>
      </w:del>
      <w:r w:rsidDel="00000000" w:rsidR="00000000" w:rsidRPr="00000000">
        <w:rPr>
          <w:rFonts w:ascii="Calibri" w:cs="Calibri" w:eastAsia="Calibri" w:hAnsi="Calibri"/>
          <w:rtl w:val="0"/>
        </w:rPr>
        <w:t xml:space="preserve">. The aim of this work is to integrate information from volume</w:t>
      </w:r>
      <w:ins w:author="Merryn Tawhai" w:id="18" w:date="2017-10-13T09:50:18Z">
        <w:r w:rsidDel="00000000" w:rsidR="00000000" w:rsidRPr="00000000">
          <w:rPr>
            <w:rFonts w:ascii="Calibri" w:cs="Calibri" w:eastAsia="Calibri" w:hAnsi="Calibri"/>
            <w:rtl w:val="0"/>
          </w:rPr>
          <w:t xml:space="preserve">tric</w:t>
        </w:r>
      </w:ins>
      <w:r w:rsidDel="00000000" w:rsidR="00000000" w:rsidRPr="00000000">
        <w:rPr>
          <w:rFonts w:ascii="Calibri" w:cs="Calibri" w:eastAsia="Calibri" w:hAnsi="Calibri"/>
          <w:rtl w:val="0"/>
        </w:rPr>
        <w:t xml:space="preserve"> </w:t>
      </w:r>
      <w:del w:author="Merryn Tawhai" w:id="19" w:date="2017-10-13T09:50:23Z">
        <w:r w:rsidDel="00000000" w:rsidR="00000000" w:rsidRPr="00000000">
          <w:rPr>
            <w:rFonts w:ascii="Calibri" w:cs="Calibri" w:eastAsia="Calibri" w:hAnsi="Calibri"/>
            <w:rtl w:val="0"/>
          </w:rPr>
          <w:delText xml:space="preserve">controlled </w:delText>
        </w:r>
      </w:del>
      <w:r w:rsidDel="00000000" w:rsidR="00000000" w:rsidRPr="00000000">
        <w:rPr>
          <w:rFonts w:ascii="Calibri" w:cs="Calibri" w:eastAsia="Calibri" w:hAnsi="Calibri"/>
          <w:rtl w:val="0"/>
        </w:rPr>
        <w:t xml:space="preserve">imaging with standard pulmonary function tests using a predictive computational model under the hypothesis that tissue abnormalities analysed on volumetric CT are not on their own sufficient to explain increased lung stiffness and decreases in DLCO seen in IPF.  </w:t>
      </w:r>
    </w:p>
    <w:p w:rsidR="00000000" w:rsidDel="00000000" w:rsidP="00000000" w:rsidRDefault="00000000" w:rsidRPr="00000000">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Method</w:t>
      </w:r>
    </w:p>
    <w:p w:rsidR="00000000" w:rsidDel="00000000" w:rsidP="00000000" w:rsidRDefault="00000000" w:rsidRPr="00000000">
      <w:pPr>
        <w:contextualSpacing w:val="0"/>
        <w:jc w:val="both"/>
        <w:rPr>
          <w:rFonts w:ascii="Calibri" w:cs="Calibri" w:eastAsia="Calibri" w:hAnsi="Calibri"/>
        </w:rPr>
      </w:pPr>
      <w:r w:rsidDel="00000000" w:rsidR="00000000" w:rsidRPr="00000000">
        <w:rPr>
          <w:rFonts w:ascii="Calibri" w:cs="Calibri" w:eastAsia="Calibri" w:hAnsi="Calibri"/>
          <w:rtl w:val="0"/>
        </w:rPr>
        <w:t xml:space="preserve">Tissue regions in HRCT images from 8 patients with IPF were quantitatively analysed. </w:t>
      </w:r>
      <w:ins w:author="Merryn Tawhai" w:id="20" w:date="2017-10-13T09:56:25Z">
        <w:r w:rsidDel="00000000" w:rsidR="00000000" w:rsidRPr="00000000">
          <w:rPr>
            <w:rFonts w:ascii="Calibri" w:cs="Calibri" w:eastAsia="Calibri" w:hAnsi="Calibri"/>
            <w:rtl w:val="0"/>
          </w:rPr>
          <w:t xml:space="preserve">Tissue abnormalities</w:t>
        </w:r>
      </w:ins>
      <w:del w:author="Merryn Tawhai" w:id="20" w:date="2017-10-13T09:56:25Z">
        <w:r w:rsidDel="00000000" w:rsidR="00000000" w:rsidRPr="00000000">
          <w:rPr>
            <w:rFonts w:ascii="Calibri" w:cs="Calibri" w:eastAsia="Calibri" w:hAnsi="Calibri"/>
            <w:rtl w:val="0"/>
          </w:rPr>
          <w:delText xml:space="preserve">IPF</w:delText>
        </w:r>
      </w:del>
      <w:r w:rsidDel="00000000" w:rsidR="00000000" w:rsidRPr="00000000">
        <w:rPr>
          <w:rFonts w:ascii="Calibri" w:cs="Calibri" w:eastAsia="Calibri" w:hAnsi="Calibri"/>
          <w:rtl w:val="0"/>
        </w:rPr>
        <w:t xml:space="preserve"> </w:t>
      </w:r>
      <w:del w:author="Merryn Tawhai" w:id="21" w:date="2017-10-13T09:56:29Z">
        <w:r w:rsidDel="00000000" w:rsidR="00000000" w:rsidRPr="00000000">
          <w:rPr>
            <w:rFonts w:ascii="Calibri" w:cs="Calibri" w:eastAsia="Calibri" w:hAnsi="Calibri"/>
            <w:rtl w:val="0"/>
          </w:rPr>
          <w:delText xml:space="preserve">tissue </w:delText>
        </w:r>
      </w:del>
      <w:ins w:author="Merryn Tawhai" w:id="21" w:date="2017-10-13T09:56:29Z">
        <w:r w:rsidDel="00000000" w:rsidR="00000000" w:rsidRPr="00000000">
          <w:rPr>
            <w:rFonts w:ascii="Calibri" w:cs="Calibri" w:eastAsia="Calibri" w:hAnsi="Calibri"/>
            <w:rtl w:val="0"/>
          </w:rPr>
          <w:t xml:space="preserve">were</w:t>
        </w:r>
      </w:ins>
      <w:del w:author="Merryn Tawhai" w:id="21" w:date="2017-10-13T09:56:29Z">
        <w:r w:rsidDel="00000000" w:rsidR="00000000" w:rsidRPr="00000000">
          <w:rPr>
            <w:rFonts w:ascii="Calibri" w:cs="Calibri" w:eastAsia="Calibri" w:hAnsi="Calibri"/>
            <w:rtl w:val="0"/>
          </w:rPr>
          <w:delText xml:space="preserve">was</w:delText>
        </w:r>
      </w:del>
      <w:r w:rsidDel="00000000" w:rsidR="00000000" w:rsidRPr="00000000">
        <w:rPr>
          <w:rFonts w:ascii="Calibri" w:cs="Calibri" w:eastAsia="Calibri" w:hAnsi="Calibri"/>
          <w:rtl w:val="0"/>
        </w:rPr>
        <w:t xml:space="preserve"> classified using CALIPER (Computer-Aided Lung Informatics for Pathology Evaluation and Ratings) software. Tissue density</w:t>
      </w:r>
      <w:ins w:author="Alys Clark" w:id="22" w:date="2017-10-13T07:44:55Z">
        <w:r w:rsidDel="00000000" w:rsidR="00000000" w:rsidRPr="00000000">
          <w:rPr>
            <w:rFonts w:ascii="Calibri" w:cs="Calibri" w:eastAsia="Calibri" w:hAnsi="Calibri"/>
            <w:rtl w:val="0"/>
          </w:rPr>
          <w:t xml:space="preserve"> (TD)</w:t>
        </w:r>
      </w:ins>
      <w:r w:rsidDel="00000000" w:rsidR="00000000" w:rsidRPr="00000000">
        <w:rPr>
          <w:rFonts w:ascii="Calibri" w:cs="Calibri" w:eastAsia="Calibri" w:hAnsi="Calibri"/>
          <w:rtl w:val="0"/>
        </w:rPr>
        <w:t xml:space="preserve"> distribution and volume of</w:t>
      </w:r>
      <w:ins w:author="Alys Clark" w:id="23" w:date="2017-10-13T07:42:07Z">
        <w:r w:rsidDel="00000000" w:rsidR="00000000" w:rsidRPr="00000000">
          <w:rPr>
            <w:rFonts w:ascii="Calibri" w:cs="Calibri" w:eastAsia="Calibri" w:hAnsi="Calibri"/>
            <w:rtl w:val="0"/>
          </w:rPr>
          <w:t xml:space="preserve"> tissue classified as</w:t>
        </w:r>
      </w:ins>
      <w:r w:rsidDel="00000000" w:rsidR="00000000" w:rsidRPr="00000000">
        <w:rPr>
          <w:rFonts w:ascii="Calibri" w:cs="Calibri" w:eastAsia="Calibri" w:hAnsi="Calibri"/>
          <w:rtl w:val="0"/>
        </w:rPr>
        <w:t xml:space="preserve"> reticular, ground-glass, normal and emphysema in each lung were </w:t>
      </w:r>
      <w:ins w:author="Merryn Tawhai" w:id="24" w:date="2017-10-13T09:51:26Z">
        <w:r w:rsidDel="00000000" w:rsidR="00000000" w:rsidRPr="00000000">
          <w:rPr>
            <w:rFonts w:ascii="Calibri" w:cs="Calibri" w:eastAsia="Calibri" w:hAnsi="Calibri"/>
            <w:rtl w:val="0"/>
          </w:rPr>
          <w:t xml:space="preserve">calculated</w:t>
        </w:r>
      </w:ins>
      <w:del w:author="Merryn Tawhai" w:id="24" w:date="2017-10-13T09:51:26Z">
        <w:r w:rsidDel="00000000" w:rsidR="00000000" w:rsidRPr="00000000">
          <w:rPr>
            <w:rFonts w:ascii="Calibri" w:cs="Calibri" w:eastAsia="Calibri" w:hAnsi="Calibri"/>
            <w:rtl w:val="0"/>
          </w:rPr>
          <w:delText xml:space="preserve">analyzed</w:delText>
        </w:r>
      </w:del>
      <w:r w:rsidDel="00000000" w:rsidR="00000000" w:rsidRPr="00000000">
        <w:rPr>
          <w:rFonts w:ascii="Calibri" w:cs="Calibri" w:eastAsia="Calibri" w:hAnsi="Calibri"/>
          <w:rtl w:val="0"/>
        </w:rPr>
        <w:t xml:space="preserve">. The classified data were mapped to a statistical shape model, which allows consistent comparison </w:t>
      </w:r>
      <w:ins w:author="Alys Clark" w:id="25" w:date="2017-10-13T07:42:29Z">
        <w:r w:rsidDel="00000000" w:rsidR="00000000" w:rsidRPr="00000000">
          <w:rPr>
            <w:rFonts w:ascii="Calibri" w:cs="Calibri" w:eastAsia="Calibri" w:hAnsi="Calibri"/>
            <w:rtl w:val="0"/>
          </w:rPr>
          <w:t xml:space="preserve">of regional tissue properties </w:t>
        </w:r>
      </w:ins>
      <w:del w:author="Alys Clark" w:id="25" w:date="2017-10-13T07:42:29Z">
        <w:r w:rsidDel="00000000" w:rsidR="00000000" w:rsidRPr="00000000">
          <w:rPr>
            <w:rFonts w:ascii="Calibri" w:cs="Calibri" w:eastAsia="Calibri" w:hAnsi="Calibri"/>
            <w:rtl w:val="0"/>
          </w:rPr>
          <w:delText xml:space="preserve">between</w:delText>
        </w:r>
      </w:del>
      <w:r w:rsidDel="00000000" w:rsidR="00000000" w:rsidRPr="00000000">
        <w:rPr>
          <w:rFonts w:ascii="Calibri" w:cs="Calibri" w:eastAsia="Calibri" w:hAnsi="Calibri"/>
          <w:rtl w:val="0"/>
        </w:rPr>
        <w:t xml:space="preserve"> </w:t>
      </w:r>
      <w:ins w:author="Merryn Tawhai" w:id="26" w:date="2017-10-13T09:52:21Z">
        <w:r w:rsidDel="00000000" w:rsidR="00000000" w:rsidRPr="00000000">
          <w:rPr>
            <w:rFonts w:ascii="Calibri" w:cs="Calibri" w:eastAsia="Calibri" w:hAnsi="Calibri"/>
            <w:rtl w:val="0"/>
          </w:rPr>
          <w:t xml:space="preserve">between</w:t>
        </w:r>
      </w:ins>
      <w:del w:author="Merryn Tawhai" w:id="26" w:date="2017-10-13T09:52:21Z">
        <w:r w:rsidDel="00000000" w:rsidR="00000000" w:rsidRPr="00000000">
          <w:rPr>
            <w:rFonts w:ascii="Calibri" w:cs="Calibri" w:eastAsia="Calibri" w:hAnsi="Calibri"/>
            <w:rtl w:val="0"/>
          </w:rPr>
          <w:delText xml:space="preserve">different</w:delText>
        </w:r>
      </w:del>
      <w:r w:rsidDel="00000000" w:rsidR="00000000" w:rsidRPr="00000000">
        <w:rPr>
          <w:rFonts w:ascii="Calibri" w:cs="Calibri" w:eastAsia="Calibri" w:hAnsi="Calibri"/>
          <w:rtl w:val="0"/>
        </w:rPr>
        <w:t xml:space="preserve"> patients or within one patient </w:t>
      </w:r>
      <w:ins w:author="Merryn Tawhai" w:id="27" w:date="2017-10-13T09:52:56Z">
        <w:r w:rsidDel="00000000" w:rsidR="00000000" w:rsidRPr="00000000">
          <w:rPr>
            <w:rFonts w:ascii="Calibri" w:cs="Calibri" w:eastAsia="Calibri" w:hAnsi="Calibri"/>
            <w:rtl w:val="0"/>
          </w:rPr>
          <w:t xml:space="preserve">at different</w:t>
        </w:r>
      </w:ins>
      <w:del w:author="Merryn Tawhai" w:id="27" w:date="2017-10-13T09:52:56Z">
        <w:r w:rsidDel="00000000" w:rsidR="00000000" w:rsidRPr="00000000">
          <w:rPr>
            <w:rFonts w:ascii="Calibri" w:cs="Calibri" w:eastAsia="Calibri" w:hAnsi="Calibri"/>
            <w:rtl w:val="0"/>
          </w:rPr>
          <w:delText xml:space="preserve">over</w:delText>
        </w:r>
      </w:del>
      <w:r w:rsidDel="00000000" w:rsidR="00000000" w:rsidRPr="00000000">
        <w:rPr>
          <w:rFonts w:ascii="Calibri" w:cs="Calibri" w:eastAsia="Calibri" w:hAnsi="Calibri"/>
          <w:rtl w:val="0"/>
        </w:rPr>
        <w:t xml:space="preserve"> time</w:t>
      </w:r>
      <w:ins w:author="Merryn Tawhai" w:id="28" w:date="2017-10-13T09:53:00Z">
        <w:r w:rsidDel="00000000" w:rsidR="00000000" w:rsidRPr="00000000">
          <w:rPr>
            <w:rFonts w:ascii="Calibri" w:cs="Calibri" w:eastAsia="Calibri" w:hAnsi="Calibri"/>
            <w:rtl w:val="0"/>
          </w:rPr>
          <w:t xml:space="preserve"> points</w:t>
        </w:r>
      </w:ins>
      <w:r w:rsidDel="00000000" w:rsidR="00000000" w:rsidRPr="00000000">
        <w:rPr>
          <w:rFonts w:ascii="Calibri" w:cs="Calibri" w:eastAsia="Calibri" w:hAnsi="Calibri"/>
          <w:rtl w:val="0"/>
        </w:rPr>
        <w:t xml:space="preserve">. Ventilation distribution and gas exchange were simulated in a computational model</w:t>
      </w:r>
      <w:ins w:author="Merryn Tawhai" w:id="29" w:date="2017-10-13T09:53:12Z">
        <w:r w:rsidDel="00000000" w:rsidR="00000000" w:rsidRPr="00000000">
          <w:rPr>
            <w:rFonts w:ascii="Calibri" w:cs="Calibri" w:eastAsia="Calibri" w:hAnsi="Calibri"/>
            <w:rtl w:val="0"/>
          </w:rPr>
          <w:t xml:space="preserve"> that was</w:t>
        </w:r>
      </w:ins>
      <w:ins w:author="Alys Clark" w:id="30" w:date="2017-10-13T07:52:41Z">
        <w:del w:author="Merryn Tawhai" w:id="29" w:date="2017-10-13T09:53:12Z">
          <w:r w:rsidDel="00000000" w:rsidR="00000000" w:rsidRPr="00000000">
            <w:rPr>
              <w:rFonts w:ascii="Calibri" w:cs="Calibri" w:eastAsia="Calibri" w:hAnsi="Calibri"/>
              <w:rtl w:val="0"/>
            </w:rPr>
            <w:delText xml:space="preserve">,</w:delText>
          </w:r>
        </w:del>
        <w:r w:rsidDel="00000000" w:rsidR="00000000" w:rsidRPr="00000000">
          <w:rPr>
            <w:rFonts w:ascii="Calibri" w:cs="Calibri" w:eastAsia="Calibri" w:hAnsi="Calibri"/>
            <w:rtl w:val="0"/>
          </w:rPr>
          <w:t xml:space="preserve"> parameterised to each subject’s lung tissue characterisation,</w:t>
        </w:r>
      </w:ins>
      <w:del w:author="Alys Clark" w:id="30" w:date="2017-10-13T07:52:41Z">
        <w:r w:rsidDel="00000000" w:rsidR="00000000" w:rsidRPr="00000000">
          <w:rPr>
            <w:rFonts w:ascii="Calibri" w:cs="Calibri" w:eastAsia="Calibri" w:hAnsi="Calibri"/>
            <w:rtl w:val="0"/>
          </w:rPr>
          <w:delText xml:space="preserve"> of each subject </w:delText>
        </w:r>
      </w:del>
      <w:r w:rsidDel="00000000" w:rsidR="00000000" w:rsidRPr="00000000">
        <w:rPr>
          <w:rFonts w:ascii="Calibri" w:cs="Calibri" w:eastAsia="Calibri" w:hAnsi="Calibri"/>
          <w:rtl w:val="0"/>
        </w:rPr>
        <w:t xml:space="preserve">to predict the relationship between V-Q matching</w:t>
      </w:r>
      <w:ins w:author="Alys Clark" w:id="31" w:date="2017-10-13T07:52:15Z">
        <w:r w:rsidDel="00000000" w:rsidR="00000000" w:rsidRPr="00000000">
          <w:rPr>
            <w:rFonts w:ascii="Calibri" w:cs="Calibri" w:eastAsia="Calibri" w:hAnsi="Calibri"/>
            <w:rtl w:val="0"/>
          </w:rPr>
          <w:t xml:space="preserve">,</w:t>
        </w:r>
      </w:ins>
      <w:del w:author="Alys Clark" w:id="31" w:date="2017-10-13T07:52:15Z">
        <w:r w:rsidDel="00000000" w:rsidR="00000000" w:rsidRPr="00000000">
          <w:rPr>
            <w:rFonts w:ascii="Calibri" w:cs="Calibri" w:eastAsia="Calibri" w:hAnsi="Calibri"/>
            <w:rtl w:val="0"/>
          </w:rPr>
          <w:delText xml:space="preserve"> and</w:delText>
        </w:r>
      </w:del>
      <w:r w:rsidDel="00000000" w:rsidR="00000000" w:rsidRPr="00000000">
        <w:rPr>
          <w:rFonts w:ascii="Calibri" w:cs="Calibri" w:eastAsia="Calibri" w:hAnsi="Calibri"/>
          <w:rtl w:val="0"/>
        </w:rPr>
        <w:t xml:space="preserve"> DLCO and disease distribution. </w:t>
      </w:r>
    </w:p>
    <w:p w:rsidR="00000000" w:rsidDel="00000000" w:rsidP="00000000" w:rsidRDefault="00000000" w:rsidRPr="00000000">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Result</w:t>
      </w:r>
    </w:p>
    <w:p w:rsidR="00000000" w:rsidDel="00000000" w:rsidP="00000000" w:rsidRDefault="00000000" w:rsidRPr="00000000">
      <w:pPr>
        <w:contextualSpacing w:val="0"/>
        <w:jc w:val="both"/>
        <w:rPr>
          <w:rFonts w:ascii="Calibri" w:cs="Calibri" w:eastAsia="Calibri" w:hAnsi="Calibri"/>
        </w:rPr>
      </w:pPr>
      <w:bookmarkStart w:colFirst="0" w:colLast="0" w:name="_30j0zll" w:id="1"/>
      <w:bookmarkEnd w:id="1"/>
      <w:r w:rsidDel="00000000" w:rsidR="00000000" w:rsidRPr="00000000">
        <w:rPr>
          <w:rFonts w:ascii="Calibri" w:cs="Calibri" w:eastAsia="Calibri" w:hAnsi="Calibri"/>
          <w:rtl w:val="0"/>
        </w:rPr>
        <w:t xml:space="preserve">Fibrosis usually has a consistently higher </w:t>
      </w:r>
      <w:ins w:author="Alys Clark" w:id="32" w:date="2017-10-13T07:45:01Z">
        <w:r w:rsidDel="00000000" w:rsidR="00000000" w:rsidRPr="00000000">
          <w:rPr>
            <w:rFonts w:ascii="Calibri" w:cs="Calibri" w:eastAsia="Calibri" w:hAnsi="Calibri"/>
            <w:rtl w:val="0"/>
          </w:rPr>
          <w:t xml:space="preserve">TD</w:t>
        </w:r>
      </w:ins>
      <w:del w:author="Alys Clark" w:id="32" w:date="2017-10-13T07:45:01Z">
        <w:r w:rsidDel="00000000" w:rsidR="00000000" w:rsidRPr="00000000">
          <w:rPr>
            <w:rFonts w:ascii="Calibri" w:cs="Calibri" w:eastAsia="Calibri" w:hAnsi="Calibri"/>
            <w:rtl w:val="0"/>
          </w:rPr>
          <w:delText xml:space="preserve">tissue density</w:delText>
        </w:r>
      </w:del>
      <w:r w:rsidDel="00000000" w:rsidR="00000000" w:rsidRPr="00000000">
        <w:rPr>
          <w:rFonts w:ascii="Calibri" w:cs="Calibri" w:eastAsia="Calibri" w:hAnsi="Calibri"/>
          <w:rtl w:val="0"/>
        </w:rPr>
        <w:t xml:space="preserve"> (0.3</w:t>
      </w:r>
      <w:ins w:author="Merryn Tawhai" w:id="33" w:date="2017-10-13T09:54:37Z">
        <w:r w:rsidDel="00000000" w:rsidR="00000000" w:rsidRPr="00000000">
          <w:rPr>
            <w:rFonts w:ascii="Calibri" w:cs="Calibri" w:eastAsia="Calibri" w:hAnsi="Calibri"/>
            <w:rtl w:val="0"/>
          </w:rPr>
          <w:t xml:space="preserve">4</w:t>
        </w:r>
      </w:ins>
      <w:del w:author="Merryn Tawhai" w:id="33" w:date="2017-10-13T09:54:37Z">
        <w:r w:rsidDel="00000000" w:rsidR="00000000" w:rsidRPr="00000000">
          <w:rPr>
            <w:rFonts w:ascii="Calibri" w:cs="Calibri" w:eastAsia="Calibri" w:hAnsi="Calibri"/>
            <w:rtl w:val="0"/>
          </w:rPr>
          <w:delText xml:space="preserve">357</w:delText>
        </w:r>
      </w:del>
      <w:ins w:author="Merryn Tawhai" w:id="34" w:date="2017-10-13T09:53:38Z">
        <w:r w:rsidDel="00000000" w:rsidR="00000000" w:rsidRPr="00000000">
          <w:rPr>
            <w:rFonts w:ascii="Calibri" w:cs="Calibri" w:eastAsia="Calibri" w:hAnsi="Calibri"/>
            <w:rtl w:val="0"/>
          </w:rPr>
          <w:t xml:space="preserve">/</w:t>
        </w:r>
      </w:ins>
      <w:del w:author="Merryn Tawhai" w:id="34" w:date="2017-10-13T09:53:38Z">
        <w:r w:rsidDel="00000000" w:rsidR="00000000" w:rsidRPr="00000000">
          <w:rPr>
            <w:rFonts w:ascii="Calibri" w:cs="Calibri" w:eastAsia="Calibri" w:hAnsi="Calibri"/>
            <w:rtl w:val="0"/>
          </w:rPr>
          <w:delText xml:space="preserve">, </w:delText>
        </w:r>
      </w:del>
      <w:r w:rsidDel="00000000" w:rsidR="00000000" w:rsidRPr="00000000">
        <w:rPr>
          <w:rFonts w:ascii="Calibri" w:cs="Calibri" w:eastAsia="Calibri" w:hAnsi="Calibri"/>
          <w:rtl w:val="0"/>
        </w:rPr>
        <w:t xml:space="preserve">0.41</w:t>
      </w:r>
      <w:del w:author="Merryn Tawhai" w:id="35" w:date="2017-10-13T09:54:40Z">
        <w:r w:rsidDel="00000000" w:rsidR="00000000" w:rsidRPr="00000000">
          <w:rPr>
            <w:rFonts w:ascii="Calibri" w:cs="Calibri" w:eastAsia="Calibri" w:hAnsi="Calibri"/>
            <w:rtl w:val="0"/>
          </w:rPr>
          <w:delText xml:space="preserve">05</w:delText>
        </w:r>
      </w:del>
      <w:r w:rsidDel="00000000" w:rsidR="00000000" w:rsidRPr="00000000">
        <w:rPr>
          <w:rFonts w:ascii="Calibri" w:cs="Calibri" w:eastAsia="Calibri" w:hAnsi="Calibri"/>
          <w:rtl w:val="0"/>
        </w:rPr>
        <w:t xml:space="preserve"> for reticular</w:t>
      </w:r>
      <w:ins w:author="Merryn Tawhai" w:id="36" w:date="2017-10-13T09:53:45Z">
        <w:r w:rsidDel="00000000" w:rsidR="00000000" w:rsidRPr="00000000">
          <w:rPr>
            <w:rFonts w:ascii="Calibri" w:cs="Calibri" w:eastAsia="Calibri" w:hAnsi="Calibri"/>
            <w:rtl w:val="0"/>
          </w:rPr>
          <w:t xml:space="preserve">/</w:t>
        </w:r>
      </w:ins>
      <w:del w:author="Merryn Tawhai" w:id="36" w:date="2017-10-13T09:53:45Z">
        <w:r w:rsidDel="00000000" w:rsidR="00000000" w:rsidRPr="00000000">
          <w:rPr>
            <w:rFonts w:ascii="Calibri" w:cs="Calibri" w:eastAsia="Calibri" w:hAnsi="Calibri"/>
            <w:rtl w:val="0"/>
          </w:rPr>
          <w:delText xml:space="preserve">, </w:delText>
        </w:r>
      </w:del>
      <w:r w:rsidDel="00000000" w:rsidR="00000000" w:rsidRPr="00000000">
        <w:rPr>
          <w:rFonts w:ascii="Calibri" w:cs="Calibri" w:eastAsia="Calibri" w:hAnsi="Calibri"/>
          <w:rtl w:val="0"/>
        </w:rPr>
        <w:t xml:space="preserve">ground-glass) compared to normal tissue (0.2</w:t>
      </w:r>
      <w:ins w:author="Merryn Tawhai" w:id="37" w:date="2017-10-13T09:54:45Z">
        <w:r w:rsidDel="00000000" w:rsidR="00000000" w:rsidRPr="00000000">
          <w:rPr>
            <w:rFonts w:ascii="Calibri" w:cs="Calibri" w:eastAsia="Calibri" w:hAnsi="Calibri"/>
            <w:rtl w:val="0"/>
          </w:rPr>
          <w:t xml:space="preserve">8</w:t>
        </w:r>
      </w:ins>
      <w:del w:author="Merryn Tawhai" w:id="37" w:date="2017-10-13T09:54:45Z">
        <w:r w:rsidDel="00000000" w:rsidR="00000000" w:rsidRPr="00000000">
          <w:rPr>
            <w:rFonts w:ascii="Calibri" w:cs="Calibri" w:eastAsia="Calibri" w:hAnsi="Calibri"/>
            <w:rtl w:val="0"/>
          </w:rPr>
          <w:delText xml:space="preserve">752</w:delText>
        </w:r>
      </w:del>
      <w:r w:rsidDel="00000000" w:rsidR="00000000" w:rsidRPr="00000000">
        <w:rPr>
          <w:rFonts w:ascii="Calibri" w:cs="Calibri" w:eastAsia="Calibri" w:hAnsi="Calibri"/>
          <w:rtl w:val="0"/>
        </w:rPr>
        <w:t xml:space="preserve">)</w:t>
      </w:r>
      <w:del w:author="Alys Clark" w:id="38" w:date="2017-10-13T07:45:08Z">
        <w:r w:rsidDel="00000000" w:rsidR="00000000" w:rsidRPr="00000000">
          <w:rPr>
            <w:rFonts w:ascii="Calibri" w:cs="Calibri" w:eastAsia="Calibri" w:hAnsi="Calibri"/>
            <w:rtl w:val="0"/>
          </w:rPr>
          <w:delText xml:space="preserve"> over time</w:delText>
        </w:r>
      </w:del>
      <w:r w:rsidDel="00000000" w:rsidR="00000000" w:rsidRPr="00000000">
        <w:rPr>
          <w:rFonts w:ascii="Calibri" w:cs="Calibri" w:eastAsia="Calibri" w:hAnsi="Calibri"/>
          <w:rtl w:val="0"/>
        </w:rPr>
        <w:t xml:space="preserve">, and </w:t>
      </w:r>
      <w:ins w:author="Merryn Tawhai" w:id="39" w:date="2017-10-13T09:54:05Z">
        <w:r w:rsidDel="00000000" w:rsidR="00000000" w:rsidRPr="00000000">
          <w:rPr>
            <w:rFonts w:ascii="Calibri" w:cs="Calibri" w:eastAsia="Calibri" w:hAnsi="Calibri"/>
            <w:rtl w:val="0"/>
          </w:rPr>
          <w:t xml:space="preserve">this</w:t>
        </w:r>
      </w:ins>
      <w:del w:author="Merryn Tawhai" w:id="39" w:date="2017-10-13T09:54:05Z">
        <w:r w:rsidDel="00000000" w:rsidR="00000000" w:rsidRPr="00000000">
          <w:rPr>
            <w:rFonts w:ascii="Calibri" w:cs="Calibri" w:eastAsia="Calibri" w:hAnsi="Calibri"/>
            <w:rtl w:val="0"/>
          </w:rPr>
          <w:delText xml:space="preserve">disease</w:delText>
        </w:r>
      </w:del>
      <w:del w:author="Alys Clark" w:id="40" w:date="2017-10-13T07:45:13Z">
        <w:r w:rsidDel="00000000" w:rsidR="00000000" w:rsidRPr="00000000">
          <w:rPr>
            <w:rFonts w:ascii="Calibri" w:cs="Calibri" w:eastAsia="Calibri" w:hAnsi="Calibri"/>
            <w:rtl w:val="0"/>
          </w:rPr>
          <w:delText xml:space="preserve"> mainly</w:delText>
        </w:r>
      </w:del>
      <w:r w:rsidDel="00000000" w:rsidR="00000000" w:rsidRPr="00000000">
        <w:rPr>
          <w:rFonts w:ascii="Calibri" w:cs="Calibri" w:eastAsia="Calibri" w:hAnsi="Calibri"/>
          <w:rtl w:val="0"/>
        </w:rPr>
        <w:t xml:space="preserve"> presents</w:t>
      </w:r>
      <w:ins w:author="Merryn Tawhai" w:id="41" w:date="2017-10-13T09:54:12Z">
        <w:r w:rsidDel="00000000" w:rsidR="00000000" w:rsidRPr="00000000">
          <w:rPr>
            <w:rFonts w:ascii="Calibri" w:cs="Calibri" w:eastAsia="Calibri" w:hAnsi="Calibri"/>
            <w:rtl w:val="0"/>
          </w:rPr>
          <w:t xml:space="preserve"> predominantly</w:t>
        </w:r>
      </w:ins>
      <w:r w:rsidDel="00000000" w:rsidR="00000000" w:rsidRPr="00000000">
        <w:rPr>
          <w:rFonts w:ascii="Calibri" w:cs="Calibri" w:eastAsia="Calibri" w:hAnsi="Calibri"/>
          <w:rtl w:val="0"/>
        </w:rPr>
        <w:t xml:space="preserve"> </w:t>
      </w:r>
      <w:del w:author="Alys Clark" w:id="42" w:date="2017-10-13T07:45:22Z">
        <w:r w:rsidDel="00000000" w:rsidR="00000000" w:rsidRPr="00000000">
          <w:rPr>
            <w:rFonts w:ascii="Calibri" w:cs="Calibri" w:eastAsia="Calibri" w:hAnsi="Calibri"/>
            <w:rtl w:val="0"/>
          </w:rPr>
          <w:delText xml:space="preserve">mainly locates</w:delText>
        </w:r>
      </w:del>
      <w:r w:rsidDel="00000000" w:rsidR="00000000" w:rsidRPr="00000000">
        <w:rPr>
          <w:rFonts w:ascii="Calibri" w:cs="Calibri" w:eastAsia="Calibri" w:hAnsi="Calibri"/>
          <w:rtl w:val="0"/>
        </w:rPr>
        <w:t xml:space="preserve"> in lower lobes (72</w:t>
      </w:r>
      <w:del w:author="Merryn Tawhai" w:id="43" w:date="2017-10-13T09:54:54Z">
        <w:r w:rsidDel="00000000" w:rsidR="00000000" w:rsidRPr="00000000">
          <w:rPr>
            <w:rFonts w:ascii="Calibri" w:cs="Calibri" w:eastAsia="Calibri" w:hAnsi="Calibri"/>
            <w:rtl w:val="0"/>
          </w:rPr>
          <w:delText xml:space="preserve">.18</w:delText>
        </w:r>
      </w:del>
      <w:r w:rsidDel="00000000" w:rsidR="00000000" w:rsidRPr="00000000">
        <w:rPr>
          <w:rFonts w:ascii="Calibri" w:cs="Calibri" w:eastAsia="Calibri" w:hAnsi="Calibri"/>
          <w:rtl w:val="0"/>
        </w:rPr>
        <w:t xml:space="preserve">%, 5</w:t>
      </w:r>
      <w:ins w:author="Merryn Tawhai" w:id="44" w:date="2017-10-13T09:55:00Z">
        <w:r w:rsidDel="00000000" w:rsidR="00000000" w:rsidRPr="00000000">
          <w:rPr>
            <w:rFonts w:ascii="Calibri" w:cs="Calibri" w:eastAsia="Calibri" w:hAnsi="Calibri"/>
            <w:rtl w:val="0"/>
          </w:rPr>
          <w:t xml:space="preserve">8</w:t>
        </w:r>
      </w:ins>
      <w:del w:author="Merryn Tawhai" w:id="44" w:date="2017-10-13T09:55:00Z">
        <w:r w:rsidDel="00000000" w:rsidR="00000000" w:rsidRPr="00000000">
          <w:rPr>
            <w:rFonts w:ascii="Calibri" w:cs="Calibri" w:eastAsia="Calibri" w:hAnsi="Calibri"/>
            <w:rtl w:val="0"/>
          </w:rPr>
          <w:delText xml:space="preserve">7.6</w:delText>
        </w:r>
      </w:del>
      <w:r w:rsidDel="00000000" w:rsidR="00000000" w:rsidRPr="00000000">
        <w:rPr>
          <w:rFonts w:ascii="Calibri" w:cs="Calibri" w:eastAsia="Calibri" w:hAnsi="Calibri"/>
          <w:rtl w:val="0"/>
        </w:rPr>
        <w:t xml:space="preserve">%, 6</w:t>
      </w:r>
      <w:ins w:author="Merryn Tawhai" w:id="45" w:date="2017-10-13T09:55:05Z">
        <w:r w:rsidDel="00000000" w:rsidR="00000000" w:rsidRPr="00000000">
          <w:rPr>
            <w:rFonts w:ascii="Calibri" w:cs="Calibri" w:eastAsia="Calibri" w:hAnsi="Calibri"/>
            <w:rtl w:val="0"/>
          </w:rPr>
          <w:t xml:space="preserve">5</w:t>
        </w:r>
      </w:ins>
      <w:del w:author="Merryn Tawhai" w:id="45" w:date="2017-10-13T09:55:05Z">
        <w:r w:rsidDel="00000000" w:rsidR="00000000" w:rsidRPr="00000000">
          <w:rPr>
            <w:rFonts w:ascii="Calibri" w:cs="Calibri" w:eastAsia="Calibri" w:hAnsi="Calibri"/>
            <w:rtl w:val="0"/>
          </w:rPr>
          <w:delText xml:space="preserve">4.85</w:delText>
        </w:r>
      </w:del>
      <w:r w:rsidDel="00000000" w:rsidR="00000000" w:rsidRPr="00000000">
        <w:rPr>
          <w:rFonts w:ascii="Calibri" w:cs="Calibri" w:eastAsia="Calibri" w:hAnsi="Calibri"/>
          <w:rtl w:val="0"/>
        </w:rPr>
        <w:t xml:space="preserve">% for honeycomb, reticular, ground-glass). In contrast, emphysema has lower density (0.0</w:t>
      </w:r>
      <w:ins w:author="Merryn Tawhai" w:id="46" w:date="2017-10-13T09:55:16Z">
        <w:r w:rsidDel="00000000" w:rsidR="00000000" w:rsidRPr="00000000">
          <w:rPr>
            <w:rFonts w:ascii="Calibri" w:cs="Calibri" w:eastAsia="Calibri" w:hAnsi="Calibri"/>
            <w:rtl w:val="0"/>
          </w:rPr>
          <w:t xml:space="preserve">8</w:t>
        </w:r>
      </w:ins>
      <w:del w:author="Merryn Tawhai" w:id="46" w:date="2017-10-13T09:55:16Z">
        <w:r w:rsidDel="00000000" w:rsidR="00000000" w:rsidRPr="00000000">
          <w:rPr>
            <w:rFonts w:ascii="Calibri" w:cs="Calibri" w:eastAsia="Calibri" w:hAnsi="Calibri"/>
            <w:rtl w:val="0"/>
          </w:rPr>
          <w:delText xml:space="preserve">784</w:delText>
        </w:r>
      </w:del>
      <w:r w:rsidDel="00000000" w:rsidR="00000000" w:rsidRPr="00000000">
        <w:rPr>
          <w:rFonts w:ascii="Calibri" w:cs="Calibri" w:eastAsia="Calibri" w:hAnsi="Calibri"/>
          <w:rtl w:val="0"/>
        </w:rPr>
        <w:t xml:space="preserve">) and appears </w:t>
      </w:r>
      <w:ins w:author="Alys Clark" w:id="47" w:date="2017-10-13T07:45:33Z">
        <w:r w:rsidDel="00000000" w:rsidR="00000000" w:rsidRPr="00000000">
          <w:rPr>
            <w:rFonts w:ascii="Calibri" w:cs="Calibri" w:eastAsia="Calibri" w:hAnsi="Calibri"/>
            <w:rtl w:val="0"/>
          </w:rPr>
          <w:t xml:space="preserve">predominantly </w:t>
        </w:r>
      </w:ins>
      <w:r w:rsidDel="00000000" w:rsidR="00000000" w:rsidRPr="00000000">
        <w:rPr>
          <w:rFonts w:ascii="Calibri" w:cs="Calibri" w:eastAsia="Calibri" w:hAnsi="Calibri"/>
          <w:rtl w:val="0"/>
        </w:rPr>
        <w:t xml:space="preserve">in upper lobes (7</w:t>
      </w:r>
      <w:ins w:author="Merryn Tawhai" w:id="48" w:date="2017-10-13T09:55:29Z">
        <w:r w:rsidDel="00000000" w:rsidR="00000000" w:rsidRPr="00000000">
          <w:rPr>
            <w:rFonts w:ascii="Calibri" w:cs="Calibri" w:eastAsia="Calibri" w:hAnsi="Calibri"/>
            <w:rtl w:val="0"/>
          </w:rPr>
          <w:t xml:space="preserve">3</w:t>
        </w:r>
      </w:ins>
      <w:del w:author="Merryn Tawhai" w:id="48" w:date="2017-10-13T09:55:29Z">
        <w:r w:rsidDel="00000000" w:rsidR="00000000" w:rsidRPr="00000000">
          <w:rPr>
            <w:rFonts w:ascii="Calibri" w:cs="Calibri" w:eastAsia="Calibri" w:hAnsi="Calibri"/>
            <w:rtl w:val="0"/>
          </w:rPr>
          <w:delText xml:space="preserve">2.65</w:delText>
        </w:r>
      </w:del>
      <w:r w:rsidDel="00000000" w:rsidR="00000000" w:rsidRPr="00000000">
        <w:rPr>
          <w:rFonts w:ascii="Calibri" w:cs="Calibri" w:eastAsia="Calibri" w:hAnsi="Calibri"/>
          <w:rtl w:val="0"/>
        </w:rPr>
        <w:t xml:space="preserve">%)</w:t>
      </w:r>
      <w:del w:author="Alys Clark" w:id="49" w:date="2017-10-13T07:45:37Z">
        <w:r w:rsidDel="00000000" w:rsidR="00000000" w:rsidRPr="00000000">
          <w:rPr>
            <w:rFonts w:ascii="Calibri" w:cs="Calibri" w:eastAsia="Calibri" w:hAnsi="Calibri"/>
            <w:rtl w:val="0"/>
          </w:rPr>
          <w:delText xml:space="preserve"> often</w:delText>
        </w:r>
      </w:del>
      <w:r w:rsidDel="00000000" w:rsidR="00000000" w:rsidRPr="00000000">
        <w:rPr>
          <w:rFonts w:ascii="Calibri" w:cs="Calibri" w:eastAsia="Calibri" w:hAnsi="Calibri"/>
          <w:rtl w:val="0"/>
        </w:rPr>
        <w:t xml:space="preserve">.</w:t>
      </w:r>
      <w:del w:author="Alys Clark" w:id="50" w:date="2017-10-13T07:45:58Z">
        <w:r w:rsidDel="00000000" w:rsidR="00000000" w:rsidRPr="00000000">
          <w:rPr>
            <w:rFonts w:ascii="Calibri" w:cs="Calibri" w:eastAsia="Calibri" w:hAnsi="Calibri"/>
            <w:rtl w:val="0"/>
          </w:rPr>
          <w:delText xml:space="preserve"> </w:delText>
        </w:r>
        <w:r w:rsidDel="00000000" w:rsidR="00000000" w:rsidRPr="00000000">
          <w:rPr>
            <w:rFonts w:ascii="Calibri" w:cs="Calibri" w:eastAsia="Calibri" w:hAnsi="Calibri"/>
            <w:rtl w:val="0"/>
          </w:rPr>
          <w:delText xml:space="preserve"> </w:delText>
        </w:r>
      </w:del>
      <w:ins w:author="Alys Clark" w:id="50" w:date="2017-10-13T07:45:58Z">
        <w:del w:author="Alys Clark" w:id="50" w:date="2017-10-13T07:45:58Z">
          <w:r w:rsidDel="00000000" w:rsidR="00000000" w:rsidRPr="00000000">
            <w:rPr>
              <w:rFonts w:ascii="Calibri" w:cs="Calibri" w:eastAsia="Calibri" w:hAnsi="Calibri"/>
              <w:rtl w:val="0"/>
            </w:rPr>
            <w:delText xml:space="preserve">On average</w:delText>
          </w:r>
        </w:del>
      </w:ins>
      <w:del w:author="Alys Clark" w:id="50" w:date="2017-10-13T07:45:58Z">
        <w:r w:rsidDel="00000000" w:rsidR="00000000" w:rsidRPr="00000000">
          <w:rPr>
            <w:rFonts w:ascii="Calibri" w:cs="Calibri" w:eastAsia="Calibri" w:hAnsi="Calibri"/>
            <w:rtl w:val="0"/>
          </w:rPr>
          <w:delText xml:space="preserve">Most IPF patients experience a decrease of lung volume (11.85% off).</w:delText>
        </w:r>
      </w:del>
      <w:r w:rsidDel="00000000" w:rsidR="00000000" w:rsidRPr="00000000">
        <w:rPr>
          <w:rFonts w:ascii="Calibri" w:cs="Calibri" w:eastAsia="Calibri" w:hAnsi="Calibri"/>
          <w:rtl w:val="0"/>
        </w:rPr>
        <w:t xml:space="preserve"> Model predictions of ventilation distribution and DLCO show that V-Q mismatch occurs </w:t>
      </w:r>
      <w:del w:author="Merryn Tawhai" w:id="51" w:date="2017-10-13T09:57:04Z">
        <w:r w:rsidDel="00000000" w:rsidR="00000000" w:rsidRPr="00000000">
          <w:rPr>
            <w:rFonts w:ascii="Calibri" w:cs="Calibri" w:eastAsia="Calibri" w:hAnsi="Calibri"/>
            <w:rtl w:val="0"/>
          </w:rPr>
          <w:delText xml:space="preserve">in</w:delText>
        </w:r>
      </w:del>
      <w:ins w:author="Alys Clark" w:id="52" w:date="2017-10-13T07:50:37Z">
        <w:del w:author="Merryn Tawhai" w:id="51" w:date="2017-10-13T09:57:04Z">
          <w:r w:rsidDel="00000000" w:rsidR="00000000" w:rsidRPr="00000000">
            <w:rPr>
              <w:rFonts w:ascii="Calibri" w:cs="Calibri" w:eastAsia="Calibri" w:hAnsi="Calibri"/>
              <w:rtl w:val="0"/>
            </w:rPr>
            <w:delText xml:space="preserve"> </w:delText>
          </w:r>
        </w:del>
        <w:r w:rsidDel="00000000" w:rsidR="00000000" w:rsidRPr="00000000">
          <w:rPr>
            <w:rFonts w:ascii="Calibri" w:cs="Calibri" w:eastAsia="Calibri" w:hAnsi="Calibri"/>
            <w:rtl w:val="0"/>
          </w:rPr>
          <w:t xml:space="preserve">due to redistribution of ventilation away from diseased regions</w:t>
        </w:r>
      </w:ins>
      <w:ins w:author="Merryn Tawhai" w:id="53" w:date="2017-10-13T09:57:28Z">
        <w:r w:rsidDel="00000000" w:rsidR="00000000" w:rsidRPr="00000000">
          <w:rPr>
            <w:rFonts w:ascii="Calibri" w:cs="Calibri" w:eastAsia="Calibri" w:hAnsi="Calibri"/>
            <w:rtl w:val="0"/>
          </w:rPr>
          <w:t xml:space="preserve">,</w:t>
        </w:r>
      </w:ins>
      <w:ins w:author="Alys Clark" w:id="52" w:date="2017-10-13T07:50:37Z">
        <w:del w:author="Alys Clark" w:id="52" w:date="2017-10-13T07:50:37Z">
          <w:r w:rsidDel="00000000" w:rsidR="00000000" w:rsidRPr="00000000">
            <w:rPr>
              <w:rFonts w:ascii="Calibri" w:cs="Calibri" w:eastAsia="Calibri" w:hAnsi="Calibri"/>
              <w:rtl w:val="0"/>
            </w:rPr>
            <w:delText xml:space="preserve">. </w:delText>
          </w:r>
        </w:del>
      </w:ins>
      <w:del w:author="Alys Clark" w:id="52" w:date="2017-10-13T07:50:37Z">
        <w:r w:rsidDel="00000000" w:rsidR="00000000" w:rsidRPr="00000000">
          <w:rPr>
            <w:rFonts w:ascii="Calibri" w:cs="Calibri" w:eastAsia="Calibri" w:hAnsi="Calibri"/>
            <w:rtl w:val="0"/>
          </w:rPr>
          <w:delText xml:space="preserve"> IPF subjects even in CT evaluated ‘normal’ tissue and this impacts on lung function </w:delText>
        </w:r>
      </w:del>
      <w:r w:rsidDel="00000000" w:rsidR="00000000" w:rsidRPr="00000000">
        <w:rPr>
          <w:rFonts w:ascii="Calibri" w:cs="Calibri" w:eastAsia="Calibri" w:hAnsi="Calibri"/>
          <w:rtl w:val="0"/>
        </w:rPr>
        <w:t xml:space="preserve">contributing to observed DLCO decreases.</w:t>
      </w:r>
    </w:p>
    <w:p w:rsidR="00000000" w:rsidDel="00000000" w:rsidP="00000000" w:rsidRDefault="00000000" w:rsidRPr="00000000">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Conclusion</w:t>
      </w:r>
    </w:p>
    <w:p w:rsidR="00000000" w:rsidDel="00000000" w:rsidP="00000000" w:rsidRDefault="00000000" w:rsidRPr="00000000">
      <w:pPr>
        <w:contextualSpacing w:val="0"/>
        <w:jc w:val="both"/>
        <w:rPr>
          <w:rFonts w:ascii="Calibri" w:cs="Calibri" w:eastAsia="Calibri" w:hAnsi="Calibri"/>
        </w:rPr>
      </w:pPr>
      <w:bookmarkStart w:colFirst="0" w:colLast="0" w:name="_1fob9te" w:id="2"/>
      <w:bookmarkEnd w:id="2"/>
      <w:r w:rsidDel="00000000" w:rsidR="00000000" w:rsidRPr="00000000">
        <w:rPr>
          <w:rFonts w:ascii="Calibri" w:cs="Calibri" w:eastAsia="Calibri" w:hAnsi="Calibri"/>
          <w:rtl w:val="0"/>
        </w:rPr>
        <w:t xml:space="preserve">A quantitative analysis of the spatial distribution of IPF disease coupled with computational models of function provide</w:t>
      </w:r>
      <w:ins w:author="Merryn Tawhai" w:id="54" w:date="2017-10-13T09:58:14Z">
        <w:r w:rsidDel="00000000" w:rsidR="00000000" w:rsidRPr="00000000">
          <w:rPr>
            <w:rFonts w:ascii="Calibri" w:cs="Calibri" w:eastAsia="Calibri" w:hAnsi="Calibri"/>
            <w:rtl w:val="0"/>
          </w:rPr>
          <w:t xml:space="preserve">s a potential</w:t>
        </w:r>
      </w:ins>
      <w:r w:rsidDel="00000000" w:rsidR="00000000" w:rsidRPr="00000000">
        <w:rPr>
          <w:rFonts w:ascii="Calibri" w:cs="Calibri" w:eastAsia="Calibri" w:hAnsi="Calibri"/>
          <w:rtl w:val="0"/>
        </w:rPr>
        <w:t xml:space="preserve"> tool</w:t>
      </w:r>
      <w:del w:author="Merryn Tawhai" w:id="55" w:date="2017-10-13T09:58:19Z">
        <w:r w:rsidDel="00000000" w:rsidR="00000000" w:rsidRPr="00000000">
          <w:rPr>
            <w:rFonts w:ascii="Calibri" w:cs="Calibri" w:eastAsia="Calibri" w:hAnsi="Calibri"/>
            <w:rtl w:val="0"/>
          </w:rPr>
          <w:delText xml:space="preserve">s</w:delText>
        </w:r>
      </w:del>
      <w:r w:rsidDel="00000000" w:rsidR="00000000" w:rsidRPr="00000000">
        <w:rPr>
          <w:rFonts w:ascii="Calibri" w:cs="Calibri" w:eastAsia="Calibri" w:hAnsi="Calibri"/>
          <w:rtl w:val="0"/>
        </w:rPr>
        <w:t xml:space="preserve"> to improve assessment of </w:t>
      </w:r>
      <w:ins w:author="Merryn Tawhai" w:id="56" w:date="2017-10-13T09:58:22Z">
        <w:r w:rsidDel="00000000" w:rsidR="00000000" w:rsidRPr="00000000">
          <w:rPr>
            <w:rFonts w:ascii="Calibri" w:cs="Calibri" w:eastAsia="Calibri" w:hAnsi="Calibri"/>
            <w:rtl w:val="0"/>
          </w:rPr>
          <w:t xml:space="preserve">the</w:t>
        </w:r>
      </w:ins>
      <w:r w:rsidDel="00000000" w:rsidR="00000000" w:rsidRPr="00000000">
        <w:rPr>
          <w:rFonts w:ascii="Calibri" w:cs="Calibri" w:eastAsia="Calibri" w:hAnsi="Calibri"/>
          <w:rtl w:val="0"/>
        </w:rPr>
        <w:t xml:space="preserve"> contributors to decline in IPF patient status over time. </w:t>
      </w:r>
      <w:ins w:author="Merryn Tawhai" w:id="57" w:date="2017-10-13T09:58:33Z">
        <w:r w:rsidDel="00000000" w:rsidR="00000000" w:rsidRPr="00000000">
          <w:rPr>
            <w:rFonts w:ascii="Calibri" w:cs="Calibri" w:eastAsia="Calibri" w:hAnsi="Calibri"/>
            <w:rtl w:val="0"/>
          </w:rPr>
          <w:t xml:space="preserve">Decline</w:t>
        </w:r>
      </w:ins>
      <w:del w:author="Merryn Tawhai" w:id="57" w:date="2017-10-13T09:58:33Z">
        <w:r w:rsidDel="00000000" w:rsidR="00000000" w:rsidRPr="00000000">
          <w:rPr>
            <w:rFonts w:ascii="Calibri" w:cs="Calibri" w:eastAsia="Calibri" w:hAnsi="Calibri"/>
            <w:rtl w:val="0"/>
          </w:rPr>
          <w:delText xml:space="preserve">Decreases</w:delText>
        </w:r>
      </w:del>
      <w:r w:rsidDel="00000000" w:rsidR="00000000" w:rsidRPr="00000000">
        <w:rPr>
          <w:rFonts w:ascii="Calibri" w:cs="Calibri" w:eastAsia="Calibri" w:hAnsi="Calibri"/>
          <w:rtl w:val="0"/>
        </w:rPr>
        <w:t xml:space="preserve"> in DLCO over time </w:t>
      </w:r>
      <w:ins w:author="Merryn Tawhai" w:id="58" w:date="2017-10-13T09:58:42Z">
        <w:r w:rsidDel="00000000" w:rsidR="00000000" w:rsidRPr="00000000">
          <w:rPr>
            <w:rFonts w:ascii="Calibri" w:cs="Calibri" w:eastAsia="Calibri" w:hAnsi="Calibri"/>
            <w:rtl w:val="0"/>
          </w:rPr>
          <w:t xml:space="preserve">is</w:t>
        </w:r>
      </w:ins>
      <w:del w:author="Merryn Tawhai" w:id="58" w:date="2017-10-13T09:58:42Z">
        <w:r w:rsidDel="00000000" w:rsidR="00000000" w:rsidRPr="00000000">
          <w:rPr>
            <w:rFonts w:ascii="Calibri" w:cs="Calibri" w:eastAsia="Calibri" w:hAnsi="Calibri"/>
            <w:rtl w:val="0"/>
          </w:rPr>
          <w:delText xml:space="preserve">in IPF patients are</w:delText>
        </w:r>
      </w:del>
      <w:r w:rsidDel="00000000" w:rsidR="00000000" w:rsidRPr="00000000">
        <w:rPr>
          <w:rFonts w:ascii="Calibri" w:cs="Calibri" w:eastAsia="Calibri" w:hAnsi="Calibri"/>
          <w:rtl w:val="0"/>
        </w:rPr>
        <w:t xml:space="preserve"> a function of </w:t>
      </w:r>
      <w:del w:author="Merryn Tawhai" w:id="59" w:date="2017-10-13T09:58:53Z">
        <w:r w:rsidDel="00000000" w:rsidR="00000000" w:rsidRPr="00000000">
          <w:rPr>
            <w:rFonts w:ascii="Calibri" w:cs="Calibri" w:eastAsia="Calibri" w:hAnsi="Calibri"/>
            <w:rtl w:val="0"/>
          </w:rPr>
          <w:delText xml:space="preserve">both </w:delText>
        </w:r>
      </w:del>
      <w:r w:rsidDel="00000000" w:rsidR="00000000" w:rsidRPr="00000000">
        <w:rPr>
          <w:rFonts w:ascii="Calibri" w:cs="Calibri" w:eastAsia="Calibri" w:hAnsi="Calibri"/>
          <w:rtl w:val="0"/>
        </w:rPr>
        <w:t xml:space="preserve">regional lung stiffness due to disease location combined with a redistribution of ventilation to </w:t>
      </w:r>
      <w:ins w:author="Merryn Tawhai" w:id="60" w:date="2017-10-13T09:59:03Z">
        <w:r w:rsidDel="00000000" w:rsidR="00000000" w:rsidRPr="00000000">
          <w:rPr>
            <w:rFonts w:ascii="Calibri" w:cs="Calibri" w:eastAsia="Calibri" w:hAnsi="Calibri"/>
            <w:rtl w:val="0"/>
          </w:rPr>
          <w:t xml:space="preserve">‘</w:t>
        </w:r>
      </w:ins>
      <w:r w:rsidDel="00000000" w:rsidR="00000000" w:rsidRPr="00000000">
        <w:rPr>
          <w:rFonts w:ascii="Calibri" w:cs="Calibri" w:eastAsia="Calibri" w:hAnsi="Calibri"/>
          <w:rtl w:val="0"/>
        </w:rPr>
        <w:t xml:space="preserve">normal</w:t>
      </w:r>
      <w:ins w:author="Merryn Tawhai" w:id="61" w:date="2017-10-13T09:59:04Z">
        <w:r w:rsidDel="00000000" w:rsidR="00000000" w:rsidRPr="00000000">
          <w:rPr>
            <w:rFonts w:ascii="Calibri" w:cs="Calibri" w:eastAsia="Calibri" w:hAnsi="Calibri"/>
            <w:rtl w:val="0"/>
          </w:rPr>
          <w:t xml:space="preserve">’</w:t>
        </w:r>
      </w:ins>
      <w:r w:rsidDel="00000000" w:rsidR="00000000" w:rsidRPr="00000000">
        <w:rPr>
          <w:rFonts w:ascii="Calibri" w:cs="Calibri" w:eastAsia="Calibri" w:hAnsi="Calibri"/>
          <w:rtl w:val="0"/>
        </w:rPr>
        <w:t xml:space="preserve"> lung tissue.    </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sectPr>
      <w:pgSz w:h="16838" w:w="11906"/>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NZ"/>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