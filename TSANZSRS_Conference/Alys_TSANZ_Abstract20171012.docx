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color w:val="ff000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High resolution CT-based characterization analysis of idiopathic pulmonary fibrosis</w:t>
      </w:r>
    </w:p>
    <w:p w:rsidR="00000000" w:rsidDel="00000000" w:rsidP="00000000" w:rsidRDefault="00000000" w:rsidRPr="00000000">
      <w:pPr>
        <w:contextualSpacing w:val="0"/>
        <w:rPr>
          <w:rFonts w:ascii="Calibri" w:cs="Calibri" w:eastAsia="Calibri" w:hAnsi="Calibri"/>
          <w:vertAlign w:val="superscript"/>
        </w:rPr>
      </w:pPr>
      <w:r w:rsidDel="00000000" w:rsidR="00000000" w:rsidRPr="00000000">
        <w:rPr>
          <w:rFonts w:ascii="Calibri" w:cs="Calibri" w:eastAsia="Calibri" w:hAnsi="Calibri"/>
          <w:u w:val="single"/>
          <w:rtl w:val="0"/>
        </w:rPr>
        <w:t xml:space="preserve">Zhang, Y.</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Clark, A.R.</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Kumar, H.</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Bartholmai, B.J.</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Tawhai, M.H.</w:t>
      </w:r>
      <w:r w:rsidDel="00000000" w:rsidR="00000000" w:rsidRPr="00000000">
        <w:rPr>
          <w:rFonts w:ascii="Calibri" w:cs="Calibri" w:eastAsia="Calibri" w:hAnsi="Calibri"/>
          <w:vertAlign w:val="superscript"/>
          <w:rtl w:val="0"/>
        </w:rPr>
        <w:t xml:space="preserve">1</w:t>
      </w:r>
    </w:p>
    <w:p w:rsidR="00000000" w:rsidDel="00000000" w:rsidP="00000000" w:rsidRDefault="00000000" w:rsidRPr="00000000">
      <w:pPr>
        <w:spacing w:before="120" w:lineRule="auto"/>
        <w:contextualSpacing w:val="0"/>
        <w:rPr>
          <w:rFonts w:ascii="Calibri" w:cs="Calibri" w:eastAsia="Calibri" w:hAnsi="Calibri"/>
        </w:rPr>
      </w:pP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Auckland Bioengineering Institute, University of Auckland, Auckland, NZ, </w:t>
      </w:r>
      <w:r w:rsidDel="00000000" w:rsidR="00000000" w:rsidRPr="00000000">
        <w:rPr>
          <w:rFonts w:ascii="Calibri" w:cs="Calibri" w:eastAsia="Calibri" w:hAnsi="Calibri"/>
          <w:vertAlign w:val="superscript"/>
          <w:rtl w:val="0"/>
        </w:rPr>
        <w:t xml:space="preserve">2</w:t>
      </w:r>
      <w:r w:rsidDel="00000000" w:rsidR="00000000" w:rsidRPr="00000000">
        <w:rPr>
          <w:rtl w:val="0"/>
        </w:rPr>
        <w:t xml:space="preserve"> Department of Radiology, Mayo Clinic, Minnesota</w:t>
      </w:r>
      <w:r w:rsidDel="00000000" w:rsidR="00000000" w:rsidRPr="00000000">
        <w:rPr>
          <w:rFonts w:ascii="Calibri" w:cs="Calibri" w:eastAsia="Calibri" w:hAnsi="Calibri"/>
          <w:rtl w:val="0"/>
        </w:rPr>
        <w:t xml:space="preserve">, US.</w:t>
      </w:r>
    </w:p>
    <w:p w:rsidR="00000000" w:rsidDel="00000000" w:rsidP="00000000" w:rsidRDefault="00000000" w:rsidRPr="00000000">
      <w:pPr>
        <w:spacing w:before="120" w:lineRule="auto"/>
        <w:contextualSpacing w:val="0"/>
        <w:rPr>
          <w:rFonts w:ascii="Calibri" w:cs="Calibri" w:eastAsia="Calibri" w:hAnsi="Calibri"/>
        </w:rPr>
      </w:pPr>
      <w:ins w:author="Alys Clark" w:id="0" w:date="2017-10-10T03:36:00Z">
        <w:r w:rsidDel="00000000" w:rsidR="00000000" w:rsidRPr="00000000">
          <w:rPr>
            <w:rFonts w:ascii="Calibri" w:cs="Calibri" w:eastAsia="Calibri" w:hAnsi="Calibri"/>
            <w:rtl w:val="0"/>
          </w:rPr>
          <w:t xml:space="preserve">Also need to include Auckland City Hospital collabarators who provided the IPF data (any funding?)</w:t>
        </w:r>
      </w:ins>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Idiopathic pulmonary fibrosis (IPF) is the most aggressive and frequently form of idiopathic interstitial pneumonias. It is a chronic and life-threatening disease of unknown cause, and occurs primarily in middle-aged and elderly adults. Progression of IPF is variable between individuals and unpredictable with few tissue-level biomarkers for progression identified. </w:t>
      </w:r>
      <w:ins w:author="Alys Clark" w:id="1" w:date="2017-10-12T03:51:41Z">
        <w:r w:rsidDel="00000000" w:rsidR="00000000" w:rsidRPr="00000000">
          <w:rPr>
            <w:rFonts w:ascii="Calibri" w:cs="Calibri" w:eastAsia="Calibri" w:hAnsi="Calibri"/>
            <w:rtl w:val="0"/>
          </w:rPr>
          <w:t xml:space="preserve">No established quantitative tools exist to assess rate of decline in IPF. The aim of this work is to integrate information from volume controlled imaging with standard pulmonary function tests using a predictive computational model under the hypothesis that tissue abnormalities analysed on volumetric CT are not on their own </w:t>
        </w:r>
        <w:r w:rsidDel="00000000" w:rsidR="00000000" w:rsidRPr="00000000">
          <w:rPr>
            <w:rFonts w:ascii="Calibri" w:cs="Calibri" w:eastAsia="Calibri" w:hAnsi="Calibri"/>
            <w:rtl w:val="0"/>
            <w:rPrChange w:author="Alys Clark" w:id="2" w:date="2017-10-12T03:51:41Z">
              <w:rPr>
                <w:rFonts w:ascii="Calibri" w:cs="Calibri" w:eastAsia="Calibri" w:hAnsi="Calibri"/>
              </w:rPr>
            </w:rPrChange>
          </w:rPr>
          <w:t xml:space="preserve">sufficient</w:t>
        </w:r>
        <w:r w:rsidDel="00000000" w:rsidR="00000000" w:rsidRPr="00000000">
          <w:rPr>
            <w:rFonts w:ascii="Calibri" w:cs="Calibri" w:eastAsia="Calibri" w:hAnsi="Calibri"/>
            <w:rtl w:val="0"/>
          </w:rPr>
          <w:t xml:space="preserve"> to explain increased lung stiffness and decreases in DLCO seen in IPF.  </w:t>
        </w:r>
      </w:ins>
      <w:del w:author="Alys Clark" w:id="1" w:date="2017-10-12T03:51:41Z">
        <w:r w:rsidDel="00000000" w:rsidR="00000000" w:rsidRPr="00000000">
          <w:rPr>
            <w:rFonts w:ascii="Calibri" w:cs="Calibri" w:eastAsia="Calibri" w:hAnsi="Calibri"/>
            <w:rtl w:val="0"/>
          </w:rPr>
          <w:delText xml:space="preserve">We propose a CT based classification analysis of IPF lung disease as a step toward a robust and consistent IPF assessment and diagnosis system. We aim to analyze and characterize IPF tissue abnormalities over time using quantitative methods.</w:delText>
        </w:r>
      </w:del>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ins w:author="Alys Clark" w:id="3" w:date="2017-10-12T03:53:11Z"/>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Method</w:t>
      </w:r>
      <w:ins w:author="Alys Clark" w:id="3" w:date="2017-10-12T03:53:11Z">
        <w:r w:rsidDel="00000000" w:rsidR="00000000" w:rsidRPr="00000000">
          <w:rPr>
            <w:rtl w:val="0"/>
          </w:rPr>
        </w:r>
      </w:ins>
    </w:p>
    <w:p w:rsidR="00000000" w:rsidDel="00000000" w:rsidP="00000000" w:rsidRDefault="00000000" w:rsidRPr="00000000">
      <w:pPr>
        <w:contextualSpacing w:val="0"/>
        <w:jc w:val="both"/>
        <w:rPr>
          <w:ins w:author="Alys Clark" w:id="3" w:date="2017-10-12T03:53:11Z"/>
          <w:rFonts w:ascii="Calibri" w:cs="Calibri" w:eastAsia="Calibri" w:hAnsi="Calibri"/>
          <w:sz w:val="28"/>
          <w:szCs w:val="28"/>
          <w:rPrChange w:author="Alys Clark" w:id="4" w:date="2017-10-12T03:53:11Z">
            <w:rPr>
              <w:rFonts w:ascii="Calibri" w:cs="Calibri" w:eastAsia="Calibri" w:hAnsi="Calibri"/>
              <w:b w:val="1"/>
              <w:sz w:val="28"/>
              <w:szCs w:val="28"/>
            </w:rPr>
          </w:rPrChange>
        </w:rPr>
      </w:pPr>
      <w:ins w:author="Alys Clark" w:id="3" w:date="2017-10-12T03:53:11Z">
        <w:r w:rsidDel="00000000" w:rsidR="00000000" w:rsidRPr="00000000">
          <w:rPr>
            <w:rFonts w:ascii="Calibri" w:cs="Calibri" w:eastAsia="Calibri" w:hAnsi="Calibri"/>
            <w:sz w:val="28"/>
            <w:szCs w:val="28"/>
            <w:rtl w:val="0"/>
            <w:rPrChange w:author="Alys Clark" w:id="4" w:date="2017-10-12T03:53:11Z">
              <w:rPr>
                <w:rFonts w:ascii="Calibri" w:cs="Calibri" w:eastAsia="Calibri" w:hAnsi="Calibri"/>
                <w:b w:val="1"/>
                <w:sz w:val="28"/>
                <w:szCs w:val="28"/>
              </w:rPr>
            </w:rPrChange>
          </w:rPr>
          <w:t xml:space="preserve">To cover: </w:t>
        </w:r>
      </w:ins>
    </w:p>
    <w:p w:rsidR="00000000" w:rsidDel="00000000" w:rsidP="00000000" w:rsidRDefault="00000000" w:rsidRPr="00000000">
      <w:pPr>
        <w:numPr>
          <w:ilvl w:val="0"/>
          <w:numId w:val="1"/>
        </w:numPr>
        <w:ind w:left="720" w:hanging="360"/>
        <w:contextualSpacing w:val="1"/>
        <w:jc w:val="both"/>
        <w:rPr>
          <w:ins w:author="Alys Clark" w:id="3" w:date="2017-10-12T03:53:11Z"/>
          <w:rFonts w:ascii="Calibri" w:cs="Calibri" w:eastAsia="Calibri" w:hAnsi="Calibri"/>
          <w:sz w:val="28"/>
          <w:szCs w:val="28"/>
          <w:u w:val="none"/>
        </w:rPr>
      </w:pPr>
      <w:ins w:author="Alys Clark" w:id="3" w:date="2017-10-12T03:53:11Z">
        <w:r w:rsidDel="00000000" w:rsidR="00000000" w:rsidRPr="00000000">
          <w:rPr>
            <w:rFonts w:ascii="Calibri" w:cs="Calibri" w:eastAsia="Calibri" w:hAnsi="Calibri"/>
            <w:sz w:val="28"/>
            <w:szCs w:val="28"/>
            <w:rtl w:val="0"/>
            <w:rPrChange w:author="Alys Clark" w:id="4" w:date="2017-10-12T03:53:11Z">
              <w:rPr>
                <w:rFonts w:ascii="Calibri" w:cs="Calibri" w:eastAsia="Calibri" w:hAnsi="Calibri"/>
                <w:b w:val="1"/>
                <w:sz w:val="28"/>
                <w:szCs w:val="28"/>
              </w:rPr>
            </w:rPrChange>
          </w:rPr>
          <w:t xml:space="preserve">Structure based models of IPF patients</w:t>
        </w:r>
      </w:ins>
    </w:p>
    <w:p w:rsidR="00000000" w:rsidDel="00000000" w:rsidP="00000000" w:rsidRDefault="00000000" w:rsidRPr="00000000">
      <w:pPr>
        <w:numPr>
          <w:ilvl w:val="0"/>
          <w:numId w:val="1"/>
        </w:numPr>
        <w:ind w:left="720" w:hanging="360"/>
        <w:contextualSpacing w:val="1"/>
        <w:jc w:val="both"/>
        <w:rPr>
          <w:ins w:author="Alys Clark" w:id="3" w:date="2017-10-12T03:53:11Z"/>
          <w:rFonts w:ascii="Calibri" w:cs="Calibri" w:eastAsia="Calibri" w:hAnsi="Calibri"/>
          <w:sz w:val="28"/>
          <w:szCs w:val="28"/>
          <w:u w:val="none"/>
        </w:rPr>
      </w:pPr>
      <w:ins w:author="Alys Clark" w:id="3" w:date="2017-10-12T03:53:11Z">
        <w:r w:rsidDel="00000000" w:rsidR="00000000" w:rsidRPr="00000000">
          <w:rPr>
            <w:rFonts w:ascii="Calibri" w:cs="Calibri" w:eastAsia="Calibri" w:hAnsi="Calibri"/>
            <w:sz w:val="28"/>
            <w:szCs w:val="28"/>
            <w:rtl w:val="0"/>
            <w:rPrChange w:author="Alys Clark" w:id="4" w:date="2017-10-12T03:53:11Z">
              <w:rPr>
                <w:rFonts w:ascii="Calibri" w:cs="Calibri" w:eastAsia="Calibri" w:hAnsi="Calibri"/>
                <w:b w:val="1"/>
                <w:sz w:val="28"/>
                <w:szCs w:val="28"/>
              </w:rPr>
            </w:rPrChange>
          </w:rPr>
          <w:t xml:space="preserve">Comparison of density against CALIPER classifications</w:t>
        </w:r>
      </w:ins>
    </w:p>
    <w:p w:rsidR="00000000" w:rsidDel="00000000" w:rsidP="00000000" w:rsidRDefault="00000000" w:rsidRPr="00000000">
      <w:pPr>
        <w:numPr>
          <w:ilvl w:val="0"/>
          <w:numId w:val="1"/>
        </w:numPr>
        <w:ind w:left="720" w:hanging="360"/>
        <w:contextualSpacing w:val="1"/>
        <w:jc w:val="both"/>
        <w:rPr>
          <w:ins w:author="Alys Clark" w:id="3" w:date="2017-10-12T03:53:11Z"/>
          <w:rFonts w:ascii="Calibri" w:cs="Calibri" w:eastAsia="Calibri" w:hAnsi="Calibri"/>
          <w:sz w:val="28"/>
          <w:szCs w:val="28"/>
          <w:u w:val="none"/>
        </w:rPr>
      </w:pPr>
      <w:ins w:author="Alys Clark" w:id="3" w:date="2017-10-12T03:53:11Z">
        <w:r w:rsidDel="00000000" w:rsidR="00000000" w:rsidRPr="00000000">
          <w:rPr>
            <w:rFonts w:ascii="Calibri" w:cs="Calibri" w:eastAsia="Calibri" w:hAnsi="Calibri"/>
            <w:sz w:val="28"/>
            <w:szCs w:val="28"/>
            <w:rtl w:val="0"/>
            <w:rPrChange w:author="Alys Clark" w:id="4" w:date="2017-10-12T03:53:11Z">
              <w:rPr>
                <w:rFonts w:ascii="Calibri" w:cs="Calibri" w:eastAsia="Calibri" w:hAnsi="Calibri"/>
                <w:b w:val="1"/>
                <w:sz w:val="28"/>
                <w:szCs w:val="28"/>
              </w:rPr>
            </w:rPrChange>
          </w:rPr>
          <w:t xml:space="preserve">Mapping data to consistent computaional model</w:t>
        </w:r>
      </w:ins>
    </w:p>
    <w:p w:rsidR="00000000" w:rsidDel="00000000" w:rsidP="00000000" w:rsidRDefault="00000000" w:rsidRPr="00000000">
      <w:pPr>
        <w:numPr>
          <w:ilvl w:val="0"/>
          <w:numId w:val="1"/>
        </w:numPr>
        <w:ind w:left="720" w:hanging="360"/>
        <w:contextualSpacing w:val="1"/>
        <w:jc w:val="both"/>
        <w:rPr>
          <w:rFonts w:ascii="Calibri" w:cs="Calibri" w:eastAsia="Calibri" w:hAnsi="Calibri"/>
          <w:sz w:val="28"/>
          <w:szCs w:val="28"/>
          <w:u w:val="none"/>
          <w:rPrChange w:author="Alys Clark" w:id="4" w:date="2017-10-12T03:53:11Z">
            <w:rPr>
              <w:rFonts w:ascii="Calibri" w:cs="Calibri" w:eastAsia="Calibri" w:hAnsi="Calibri"/>
              <w:b w:val="1"/>
              <w:sz w:val="28"/>
              <w:szCs w:val="28"/>
            </w:rPr>
          </w:rPrChange>
        </w:rPr>
        <w:pPrChange w:author="Alys Clark" w:id="0" w:date="2017-10-12T03:53:11Z">
          <w:pPr>
            <w:contextualSpacing w:val="0"/>
            <w:jc w:val="both"/>
          </w:pPr>
        </w:pPrChange>
      </w:pPr>
      <w:ins w:author="Alys Clark" w:id="3" w:date="2017-10-12T03:53:11Z">
        <w:r w:rsidDel="00000000" w:rsidR="00000000" w:rsidRPr="00000000">
          <w:rPr>
            <w:rFonts w:ascii="Calibri" w:cs="Calibri" w:eastAsia="Calibri" w:hAnsi="Calibri"/>
            <w:sz w:val="28"/>
            <w:szCs w:val="28"/>
            <w:rtl w:val="0"/>
            <w:rPrChange w:author="Alys Clark" w:id="4" w:date="2017-10-12T03:53:11Z">
              <w:rPr>
                <w:rFonts w:ascii="Calibri" w:cs="Calibri" w:eastAsia="Calibri" w:hAnsi="Calibri"/>
                <w:b w:val="1"/>
                <w:sz w:val="28"/>
                <w:szCs w:val="28"/>
              </w:rPr>
            </w:rPrChange>
          </w:rPr>
          <w:t xml:space="preserve">Simulation of ventilation distribution and DLCO.</w:t>
        </w:r>
      </w:ins>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Tissue regions in HRCT images from 8 patients with IPF were quantitatively analysed and compared with 30 normal elderly subjects. IPF tissue was classified using CALIPER (Computer-Aided Lung Informatics for Pathology Evaluation and Ratings) software. The classified data were mapped to a statistical shape model, which allows consistent comparison between different patients or within one patient over time. Tissue density, tissue volume, spatial distribution of abnormalities changes over time were analyzed using the classified mapped data. A principal component analysis (PCA) was applied to assess lung shape variation between cohorts.</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Result</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Fibrosis usually has a consistently higher tissue density (0.3357, 0.4105 for reticular, ground-glass) compared to normal tissue (0.2752) over time, and </w:t>
      </w:r>
      <w:ins w:author="Alys Clark" w:id="5" w:date="2017-10-12T03:53:54Z">
        <w:r w:rsidDel="00000000" w:rsidR="00000000" w:rsidRPr="00000000">
          <w:rPr>
            <w:rFonts w:ascii="Calibri" w:cs="Calibri" w:eastAsia="Calibri" w:hAnsi="Calibri"/>
            <w:rtl w:val="0"/>
          </w:rPr>
          <w:t xml:space="preserve">disease mainly presents </w:t>
        </w:r>
      </w:ins>
      <w:del w:author="Alys Clark" w:id="5" w:date="2017-10-12T03:53:54Z">
        <w:r w:rsidDel="00000000" w:rsidR="00000000" w:rsidRPr="00000000">
          <w:rPr>
            <w:rFonts w:ascii="Calibri" w:cs="Calibri" w:eastAsia="Calibri" w:hAnsi="Calibri"/>
            <w:rtl w:val="0"/>
          </w:rPr>
          <w:delText xml:space="preserve">mainly locates in</w:delText>
        </w:r>
      </w:del>
      <w:r w:rsidDel="00000000" w:rsidR="00000000" w:rsidRPr="00000000">
        <w:rPr>
          <w:rFonts w:ascii="Calibri" w:cs="Calibri" w:eastAsia="Calibri" w:hAnsi="Calibri"/>
          <w:rtl w:val="0"/>
        </w:rPr>
        <w:t xml:space="preserve"> lower lobes (72.18%, 57.6%, 64.85% for honeycomb, reticular, ground-glass). </w:t>
      </w:r>
      <w:del w:author="Alys Clark" w:id="6" w:date="2017-10-12T03:54:06Z">
        <w:r w:rsidDel="00000000" w:rsidR="00000000" w:rsidRPr="00000000">
          <w:rPr>
            <w:rFonts w:ascii="Calibri" w:cs="Calibri" w:eastAsia="Calibri" w:hAnsi="Calibri"/>
            <w:rtl w:val="0"/>
          </w:rPr>
          <w:delText xml:space="preserve">In contrast, emphysema has lower density (0.0784) and appears in upper lobes (72.65%) often. </w:delText>
        </w:r>
      </w:del>
      <w:r w:rsidDel="00000000" w:rsidR="00000000" w:rsidRPr="00000000">
        <w:rPr>
          <w:rFonts w:ascii="Calibri" w:cs="Calibri" w:eastAsia="Calibri" w:hAnsi="Calibri"/>
          <w:rtl w:val="0"/>
        </w:rPr>
        <w:t xml:space="preserve">Most IPF patients experience a decrease of lung volume (11.85% off).</w:t>
      </w:r>
      <w:del w:author="Alys Clark" w:id="7" w:date="2017-10-12T03:57:45Z">
        <w:r w:rsidDel="00000000" w:rsidR="00000000" w:rsidRPr="00000000">
          <w:rPr>
            <w:rFonts w:ascii="Calibri" w:cs="Calibri" w:eastAsia="Calibri" w:hAnsi="Calibri"/>
            <w:rtl w:val="0"/>
          </w:rPr>
          <w:delText xml:space="preserve"> </w:delText>
        </w:r>
        <w:r w:rsidDel="00000000" w:rsidR="00000000" w:rsidRPr="00000000">
          <w:rPr>
            <w:rFonts w:ascii="Calibri" w:cs="Calibri" w:eastAsia="Calibri" w:hAnsi="Calibri"/>
            <w:rtl w:val="0"/>
          </w:rPr>
          <w:delText xml:space="preserve">The p-value of the first three mode based on PCA analysis are 0.001, 0.194 and 0.454 comparing IPF subjects and old normal ones.</w:delText>
        </w:r>
      </w:del>
      <w:r w:rsidDel="00000000" w:rsidR="00000000" w:rsidRPr="00000000">
        <w:rPr>
          <w:rFonts w:ascii="Calibri" w:cs="Calibri" w:eastAsia="Calibri" w:hAnsi="Calibri"/>
          <w:rtl w:val="0"/>
        </w:rPr>
        <w:t xml:space="preserve"> </w:t>
      </w:r>
      <w:ins w:author="Alys Clark" w:id="8" w:date="2017-10-12T03:56:03Z">
        <w:r w:rsidDel="00000000" w:rsidR="00000000" w:rsidRPr="00000000">
          <w:rPr>
            <w:rFonts w:ascii="Calibri" w:cs="Calibri" w:eastAsia="Calibri" w:hAnsi="Calibri"/>
            <w:rtl w:val="0"/>
          </w:rPr>
          <w:t xml:space="preserve">Model predictions of ventilation distribution and DLCO show that V-Q mismatch occurs in IPF subjects even in CT evaluated ‘normal’ tissue and this impacts on lung function contributing to observed DLCO decreases.</w:t>
        </w:r>
      </w:ins>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pPr>
        <w:contextualSpacing w:val="0"/>
        <w:jc w:val="both"/>
        <w:rPr>
          <w:rFonts w:ascii="Calibri" w:cs="Calibri" w:eastAsia="Calibri" w:hAnsi="Calibri"/>
        </w:rPr>
      </w:pPr>
      <w:bookmarkStart w:colFirst="0" w:colLast="0" w:name="_30j0zll" w:id="1"/>
      <w:bookmarkEnd w:id="1"/>
      <w:ins w:author="Alys Clark" w:id="9" w:date="2017-10-12T03:56:10Z">
        <w:r w:rsidDel="00000000" w:rsidR="00000000" w:rsidRPr="00000000">
          <w:rPr>
            <w:rFonts w:ascii="Calibri" w:cs="Calibri" w:eastAsia="Calibri" w:hAnsi="Calibri"/>
            <w:rtl w:val="0"/>
            <w:rPrChange w:author="Alys Clark" w:id="10" w:date="2017-10-12T03:56:10Z">
              <w:rPr>
                <w:rFonts w:ascii="Calibri" w:cs="Calibri" w:eastAsia="Calibri" w:hAnsi="Calibri"/>
                <w:b w:val="1"/>
                <w:sz w:val="28"/>
                <w:szCs w:val="28"/>
              </w:rPr>
            </w:rPrChange>
          </w:rPr>
          <w:t xml:space="preserve">A q</w:t>
        </w:r>
      </w:ins>
      <w:del w:author="Alys Clark" w:id="9" w:date="2017-10-12T03:56:10Z">
        <w:r w:rsidDel="00000000" w:rsidR="00000000" w:rsidRPr="00000000">
          <w:rPr>
            <w:rFonts w:ascii="Calibri" w:cs="Calibri" w:eastAsia="Calibri" w:hAnsi="Calibri"/>
            <w:rtl w:val="0"/>
            <w:rPrChange w:author="Alys Clark" w:id="10" w:date="2017-10-12T03:56:10Z">
              <w:rPr>
                <w:rFonts w:ascii="Calibri" w:cs="Calibri" w:eastAsia="Calibri" w:hAnsi="Calibri"/>
              </w:rPr>
            </w:rPrChange>
          </w:rPr>
          <w:delText xml:space="preserve">The q</w:delText>
        </w:r>
      </w:del>
      <w:r w:rsidDel="00000000" w:rsidR="00000000" w:rsidRPr="00000000">
        <w:rPr>
          <w:rFonts w:ascii="Calibri" w:cs="Calibri" w:eastAsia="Calibri" w:hAnsi="Calibri"/>
          <w:rtl w:val="0"/>
        </w:rPr>
        <w:t xml:space="preserve">uantitative </w:t>
      </w:r>
      <w:ins w:author="Alys Clark" w:id="11" w:date="2017-10-12T03:56:20Z">
        <w:r w:rsidDel="00000000" w:rsidR="00000000" w:rsidRPr="00000000">
          <w:rPr>
            <w:rFonts w:ascii="Calibri" w:cs="Calibri" w:eastAsia="Calibri" w:hAnsi="Calibri"/>
            <w:rtl w:val="0"/>
          </w:rPr>
          <w:t xml:space="preserve">analysis of the</w:t>
        </w:r>
      </w:ins>
      <w:del w:author="Alys Clark" w:id="11" w:date="2017-10-12T03:56:20Z">
        <w:r w:rsidDel="00000000" w:rsidR="00000000" w:rsidRPr="00000000">
          <w:rPr>
            <w:rFonts w:ascii="Calibri" w:cs="Calibri" w:eastAsia="Calibri" w:hAnsi="Calibri"/>
            <w:rtl w:val="0"/>
          </w:rPr>
          <w:delText xml:space="preserve">result shows that the</w:delText>
        </w:r>
      </w:del>
      <w:r w:rsidDel="00000000" w:rsidR="00000000" w:rsidRPr="00000000">
        <w:rPr>
          <w:rFonts w:ascii="Calibri" w:cs="Calibri" w:eastAsia="Calibri" w:hAnsi="Calibri"/>
          <w:rtl w:val="0"/>
        </w:rPr>
        <w:t xml:space="preserve"> sp</w:t>
      </w:r>
      <w:ins w:author="Alys Clark" w:id="12" w:date="2017-10-12T03:56:23Z">
        <w:r w:rsidDel="00000000" w:rsidR="00000000" w:rsidRPr="00000000">
          <w:rPr>
            <w:rFonts w:ascii="Calibri" w:cs="Calibri" w:eastAsia="Calibri" w:hAnsi="Calibri"/>
            <w:rtl w:val="0"/>
          </w:rPr>
          <w:t xml:space="preserve">a</w:t>
        </w:r>
      </w:ins>
      <w:r w:rsidDel="00000000" w:rsidR="00000000" w:rsidRPr="00000000">
        <w:rPr>
          <w:rFonts w:ascii="Calibri" w:cs="Calibri" w:eastAsia="Calibri" w:hAnsi="Calibri"/>
          <w:rtl w:val="0"/>
        </w:rPr>
        <w:t xml:space="preserve">tial distribution of IPF disease </w:t>
      </w:r>
      <w:ins w:author="Alys Clark" w:id="13" w:date="2017-10-12T04:00:58Z">
        <w:r w:rsidDel="00000000" w:rsidR="00000000" w:rsidRPr="00000000">
          <w:rPr>
            <w:rFonts w:ascii="Calibri" w:cs="Calibri" w:eastAsia="Calibri" w:hAnsi="Calibri"/>
            <w:rtl w:val="0"/>
          </w:rPr>
          <w:t xml:space="preserve">coupled with computational models of function provide tools to improve assessment of  </w:t>
        </w:r>
        <w:r w:rsidDel="00000000" w:rsidR="00000000" w:rsidRPr="00000000">
          <w:rPr>
            <w:rFonts w:ascii="Calibri" w:cs="Calibri" w:eastAsia="Calibri" w:hAnsi="Calibri"/>
            <w:rtl w:val="0"/>
            <w:rPrChange w:author="Alys Clark" w:id="14" w:date="2017-10-12T04:00:58Z">
              <w:rPr>
                <w:rFonts w:ascii="Calibri" w:cs="Calibri" w:eastAsia="Calibri" w:hAnsi="Calibri"/>
              </w:rPr>
            </w:rPrChange>
          </w:rPr>
          <w:t xml:space="preserve">contributors</w:t>
        </w:r>
        <w:r w:rsidDel="00000000" w:rsidR="00000000" w:rsidRPr="00000000">
          <w:rPr>
            <w:rFonts w:ascii="Calibri" w:cs="Calibri" w:eastAsia="Calibri" w:hAnsi="Calibri"/>
            <w:rtl w:val="0"/>
          </w:rPr>
          <w:t xml:space="preserve"> to decline in IPF patient status over time. Decreases in DLCO over time in IPF patients are a function of both regional lung stiffness due to disease location combined with a redistribution of ventilation to normal lung tissue.  </w:t>
        </w:r>
        <w:r w:rsidDel="00000000" w:rsidR="00000000" w:rsidRPr="00000000">
          <w:rPr>
            <w:rFonts w:ascii="Calibri" w:cs="Calibri" w:eastAsia="Calibri" w:hAnsi="Calibri"/>
            <w:rtl w:val="0"/>
            <w:rPrChange w:author="Alys Clark" w:id="14" w:date="2017-10-12T04:00:58Z">
              <w:rPr>
                <w:rFonts w:ascii="Calibri" w:cs="Calibri" w:eastAsia="Calibri" w:hAnsi="Calibri"/>
              </w:rPr>
            </w:rPrChange>
          </w:rPr>
          <w:t xml:space="preserve"> </w:t>
        </w:r>
        <w:r w:rsidDel="00000000" w:rsidR="00000000" w:rsidRPr="00000000">
          <w:rPr>
            <w:rFonts w:ascii="Calibri" w:cs="Calibri" w:eastAsia="Calibri" w:hAnsi="Calibri"/>
            <w:rtl w:val="0"/>
          </w:rPr>
          <w:t xml:space="preserve"> </w:t>
        </w:r>
      </w:ins>
      <w:del w:author="Alys Clark" w:id="13" w:date="2017-10-12T04:00:58Z">
        <w:r w:rsidDel="00000000" w:rsidR="00000000" w:rsidRPr="00000000">
          <w:rPr>
            <w:rFonts w:ascii="Calibri" w:cs="Calibri" w:eastAsia="Calibri" w:hAnsi="Calibri"/>
            <w:rtl w:val="0"/>
          </w:rPr>
          <w:delText xml:space="preserve">is patchy, basal and peripheral, and the tissue density remains stable over time. There is a slightly shape difference between old normal persons and IPF ones.</w:delText>
        </w:r>
      </w:del>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NZ"/>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