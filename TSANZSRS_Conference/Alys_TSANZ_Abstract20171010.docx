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  <w:color w:val="ff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highlight w:val="white"/>
          <w:rtl w:val="0"/>
        </w:rPr>
        <w:t xml:space="preserve">High resolution CT-based characterization analysis of idiopathic pulmonary fibrosis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vertAlign w:val="superscript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Zhang, Y.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Clark, A.R.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Kumar, H.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Bartholmai, B.J.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Tawhai, M.H.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1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Auckland Bioengineering Institute, University of Auckland, Auckland, NZ, 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Department of Radiology, Mayo Clinic, Minnesota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US.</w:t>
      </w:r>
    </w:p>
    <w:p w:rsidR="00000000" w:rsidDel="00000000" w:rsidP="00000000" w:rsidRDefault="00000000" w:rsidRPr="00000000">
      <w:pPr>
        <w:spacing w:before="120" w:lineRule="auto"/>
        <w:contextualSpacing w:val="0"/>
        <w:rPr>
          <w:rFonts w:ascii="Calibri" w:cs="Calibri" w:eastAsia="Calibri" w:hAnsi="Calibri"/>
        </w:rPr>
      </w:pPr>
      <w:ins w:author="Alys Clark" w:id="0" w:date="2017-10-10T03:36:25Z">
        <w:r w:rsidDel="00000000" w:rsidR="00000000" w:rsidRPr="00000000">
          <w:rPr>
            <w:rFonts w:ascii="Calibri" w:cs="Calibri" w:eastAsia="Calibri" w:hAnsi="Calibri"/>
            <w:rtl w:val="0"/>
          </w:rPr>
          <w:t xml:space="preserve">Also need to include Auckland City Hospital collabarators who provided the IPF data (any funding?)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commentRangeStart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Introduction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ins w:author="Alys Clark" w:id="1" w:date="2017-10-10T03:39:16Z">
        <w:r w:rsidDel="00000000" w:rsidR="00000000" w:rsidRPr="00000000">
          <w:rPr>
            <w:rFonts w:ascii="Calibri" w:cs="Calibri" w:eastAsia="Calibri" w:hAnsi="Calibri"/>
            <w:rtl w:val="0"/>
            <w:rPrChange w:author="Alys Clark" w:id="2" w:date="2017-10-10T03:39:16Z">
              <w:rPr>
                <w:rFonts w:ascii="Calibri" w:cs="Calibri" w:eastAsia="Calibri" w:hAnsi="Calibri"/>
                <w:b w:val="1"/>
                <w:sz w:val="28"/>
                <w:szCs w:val="28"/>
              </w:rPr>
            </w:rPrChange>
          </w:rPr>
          <w:t xml:space="preserve">Idiopathic pulmonary fibrosis (IPF) has is the most aggressive and frequently occuring form of idiopathic interstitial pneumonias. It is a chronic and life-threatening disease of unknown cause, and occurs primarily in middle-aged and elderly adults. Progression of IPF is variable between individuals is variable and</w:t>
        </w:r>
      </w:ins>
      <w:del w:author="Alys Clark" w:id="1" w:date="2017-10-10T03:39:16Z">
        <w:r w:rsidDel="00000000" w:rsidR="00000000" w:rsidRPr="00000000">
          <w:rPr>
            <w:rFonts w:ascii="Calibri" w:cs="Calibri" w:eastAsia="Calibri" w:hAnsi="Calibri"/>
            <w:rtl w:val="0"/>
            <w:rPrChange w:author="Alys Clark" w:id="2" w:date="2017-10-10T03:39:16Z">
              <w:rPr>
                <w:rFonts w:ascii="Calibri" w:cs="Calibri" w:eastAsia="Calibri" w:hAnsi="Calibri"/>
              </w:rPr>
            </w:rPrChange>
          </w:rPr>
          <w:delText xml:space="preserve">Idiopathic pulmonary fibrosis (IPF) has been define as the most aggressive and frequent form of idiopathic interstitial pneumonias. It is a chronic and life-threatening disease of unknown cause, occurring primarily in middle-aged and elederly adults. The aetiology of IPF remains elusive, and its progression is variable a</w:delText>
        </w:r>
        <w:r w:rsidDel="00000000" w:rsidR="00000000" w:rsidRPr="00000000">
          <w:rPr>
            <w:rFonts w:ascii="Calibri" w:cs="Calibri" w:eastAsia="Calibri" w:hAnsi="Calibri"/>
            <w:rtl w:val="0"/>
          </w:rPr>
          <w:delText xml:space="preserve">nd</w:delText>
        </w:r>
      </w:del>
      <w:r w:rsidDel="00000000" w:rsidR="00000000" w:rsidRPr="00000000">
        <w:rPr>
          <w:rFonts w:ascii="Calibri" w:cs="Calibri" w:eastAsia="Calibri" w:hAnsi="Calibri"/>
          <w:rtl w:val="0"/>
        </w:rPr>
        <w:t xml:space="preserve"> unpredictable with few</w:t>
      </w:r>
      <w:del w:author="Alys Clark" w:id="3" w:date="2017-10-10T03:39:22Z">
        <w:r w:rsidDel="00000000" w:rsidR="00000000" w:rsidRPr="00000000">
          <w:rPr>
            <w:rFonts w:ascii="Calibri" w:cs="Calibri" w:eastAsia="Calibri" w:hAnsi="Calibri"/>
            <w:rtl w:val="0"/>
          </w:rPr>
          <w:delText xml:space="preserve">er</w:delText>
        </w:r>
      </w:del>
      <w:r w:rsidDel="00000000" w:rsidR="00000000" w:rsidRPr="00000000">
        <w:rPr>
          <w:rFonts w:ascii="Calibri" w:cs="Calibri" w:eastAsia="Calibri" w:hAnsi="Calibri"/>
          <w:rtl w:val="0"/>
        </w:rPr>
        <w:t xml:space="preserve"> tissue-level biomarkers</w:t>
      </w:r>
      <w:ins w:author="Alys Clark" w:id="4" w:date="2017-10-10T03:39:30Z">
        <w:r w:rsidDel="00000000" w:rsidR="00000000" w:rsidRPr="00000000">
          <w:rPr>
            <w:rFonts w:ascii="Calibri" w:cs="Calibri" w:eastAsia="Calibri" w:hAnsi="Calibri"/>
            <w:rtl w:val="0"/>
          </w:rPr>
          <w:t xml:space="preserve"> for progression identified</w:t>
        </w:r>
      </w:ins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ins w:author="Alys Clark" w:id="5" w:date="2017-10-10T03:40:04Z">
        <w:r w:rsidDel="00000000" w:rsidR="00000000" w:rsidRPr="00000000">
          <w:rPr>
            <w:rFonts w:ascii="Calibri" w:cs="Calibri" w:eastAsia="Calibri" w:hAnsi="Calibri"/>
            <w:rtl w:val="0"/>
          </w:rPr>
          <w:t xml:space="preserve">We propose a CT based classification </w:t>
        </w:r>
      </w:ins>
      <w:del w:author="Alys Clark" w:id="5" w:date="2017-10-10T03:40:04Z">
        <w:r w:rsidDel="00000000" w:rsidR="00000000" w:rsidRPr="00000000">
          <w:rPr>
            <w:rFonts w:ascii="Calibri" w:cs="Calibri" w:eastAsia="Calibri" w:hAnsi="Calibri"/>
            <w:rtl w:val="0"/>
          </w:rPr>
          <w:delText xml:space="preserve">A successful classification scheme and characterization</w:delText>
        </w:r>
      </w:del>
      <w:r w:rsidDel="00000000" w:rsidR="00000000" w:rsidRPr="00000000">
        <w:rPr>
          <w:rFonts w:ascii="Calibri" w:cs="Calibri" w:eastAsia="Calibri" w:hAnsi="Calibri"/>
          <w:rtl w:val="0"/>
        </w:rPr>
        <w:t xml:space="preserve"> analysis of IPF </w:t>
      </w:r>
      <w:ins w:author="Alys Clark" w:id="6" w:date="2017-10-10T03:40:08Z">
        <w:r w:rsidDel="00000000" w:rsidR="00000000" w:rsidRPr="00000000">
          <w:rPr>
            <w:rFonts w:ascii="Calibri" w:cs="Calibri" w:eastAsia="Calibri" w:hAnsi="Calibri"/>
            <w:rtl w:val="0"/>
          </w:rPr>
          <w:t xml:space="preserve">lung </w:t>
        </w:r>
      </w:ins>
      <w:r w:rsidDel="00000000" w:rsidR="00000000" w:rsidRPr="00000000">
        <w:rPr>
          <w:rFonts w:ascii="Calibri" w:cs="Calibri" w:eastAsia="Calibri" w:hAnsi="Calibri"/>
          <w:rtl w:val="0"/>
        </w:rPr>
        <w:t xml:space="preserve">disease </w:t>
      </w:r>
      <w:ins w:author="Alys Clark" w:id="7" w:date="2017-10-10T03:40:27Z">
        <w:r w:rsidDel="00000000" w:rsidR="00000000" w:rsidRPr="00000000">
          <w:rPr>
            <w:rFonts w:ascii="Calibri" w:cs="Calibri" w:eastAsia="Calibri" w:hAnsi="Calibri"/>
            <w:rtl w:val="0"/>
          </w:rPr>
          <w:t xml:space="preserve">as a step toward</w:t>
        </w:r>
      </w:ins>
      <w:del w:author="Alys Clark" w:id="7" w:date="2017-10-10T03:40:27Z">
        <w:r w:rsidDel="00000000" w:rsidR="00000000" w:rsidRPr="00000000">
          <w:rPr>
            <w:rFonts w:ascii="Calibri" w:cs="Calibri" w:eastAsia="Calibri" w:hAnsi="Calibri"/>
            <w:rtl w:val="0"/>
          </w:rPr>
          <w:delText xml:space="preserve">is therefore strongly needed for developing</w:delText>
        </w:r>
      </w:del>
      <w:r w:rsidDel="00000000" w:rsidR="00000000" w:rsidRPr="00000000">
        <w:rPr>
          <w:rFonts w:ascii="Calibri" w:cs="Calibri" w:eastAsia="Calibri" w:hAnsi="Calibri"/>
          <w:rtl w:val="0"/>
        </w:rPr>
        <w:t xml:space="preserve"> a robust and consistent IPF assessment and diagnosis system.</w:t>
      </w:r>
      <w:ins w:author="Alys Clark" w:id="8" w:date="2017-10-10T03:40:41Z">
        <w:r w:rsidDel="00000000" w:rsidR="00000000" w:rsidRPr="00000000">
          <w:rPr>
            <w:rFonts w:ascii="Calibri" w:cs="Calibri" w:eastAsia="Calibri" w:hAnsi="Calibri"/>
            <w:rtl w:val="0"/>
          </w:rPr>
          <w:t xml:space="preserve"> W</w:t>
        </w:r>
        <w:r w:rsidDel="00000000" w:rsidR="00000000" w:rsidRPr="00000000">
          <w:rPr>
            <w:rFonts w:ascii="Calibri" w:cs="Calibri" w:eastAsia="Calibri" w:hAnsi="Calibri"/>
            <w:rtl w:val="0"/>
            <w:rPrChange w:author="Alys Clark" w:id="9" w:date="2017-10-10T03:40:41Z">
              <w:rPr>
                <w:rFonts w:ascii="Calibri" w:cs="Calibri" w:eastAsia="Calibri" w:hAnsi="Calibri"/>
              </w:rPr>
            </w:rPrChange>
          </w:rPr>
          <w:t xml:space="preserve">e aim to analyze and characterize IPF tissue abnormalities over time using quantitative methods.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Method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del w:author="Alys Clark" w:id="10" w:date="2017-10-10T03:40:58Z">
        <w:r w:rsidDel="00000000" w:rsidR="00000000" w:rsidRPr="00000000">
          <w:rPr>
            <w:rFonts w:ascii="Calibri" w:cs="Calibri" w:eastAsia="Calibri" w:hAnsi="Calibri"/>
            <w:rtl w:val="0"/>
          </w:rPr>
          <w:delText xml:space="preserve">In this study, we aim to analyze and characterize IPF tissue abnormalities over time using quantitative methods. </w:delText>
        </w:r>
      </w:del>
      <w:r w:rsidDel="00000000" w:rsidR="00000000" w:rsidRPr="00000000">
        <w:rPr>
          <w:rFonts w:ascii="Calibri" w:cs="Calibri" w:eastAsia="Calibri" w:hAnsi="Calibri"/>
          <w:rtl w:val="0"/>
        </w:rPr>
        <w:t xml:space="preserve">Tissue regions</w:t>
      </w:r>
      <w:ins w:author="Alys Clark" w:id="11" w:date="2017-10-10T03:41:07Z">
        <w:r w:rsidDel="00000000" w:rsidR="00000000" w:rsidRPr="00000000">
          <w:rPr>
            <w:rFonts w:ascii="Calibri" w:cs="Calibri" w:eastAsia="Calibri" w:hAnsi="Calibri"/>
            <w:rtl w:val="0"/>
          </w:rPr>
          <w:t xml:space="preserve"> in</w:t>
        </w:r>
      </w:ins>
      <w:del w:author="Alys Clark" w:id="11" w:date="2017-10-10T03:41:07Z">
        <w:r w:rsidDel="00000000" w:rsidR="00000000" w:rsidRPr="00000000">
          <w:rPr>
            <w:rFonts w:ascii="Calibri" w:cs="Calibri" w:eastAsia="Calibri" w:hAnsi="Calibri"/>
            <w:rtl w:val="0"/>
          </w:rPr>
          <w:delText xml:space="preserve"> of</w:delText>
        </w:r>
      </w:del>
      <w:r w:rsidDel="00000000" w:rsidR="00000000" w:rsidRPr="00000000">
        <w:rPr>
          <w:rFonts w:ascii="Calibri" w:cs="Calibri" w:eastAsia="Calibri" w:hAnsi="Calibri"/>
          <w:rtl w:val="0"/>
        </w:rPr>
        <w:t xml:space="preserve"> HRCT images</w:t>
      </w:r>
      <w:ins w:author="Alys Clark" w:id="12" w:date="2017-10-10T03:41:15Z">
        <w:r w:rsidDel="00000000" w:rsidR="00000000" w:rsidRPr="00000000">
          <w:rPr>
            <w:rFonts w:ascii="Calibri" w:cs="Calibri" w:eastAsia="Calibri" w:hAnsi="Calibri"/>
            <w:rtl w:val="0"/>
          </w:rPr>
          <w:t xml:space="preserve"> from X patients with IPF</w:t>
        </w:r>
      </w:ins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ins w:author="Alys Clark" w:id="13" w:date="2017-10-10T03:44:47Z">
        <w:r w:rsidDel="00000000" w:rsidR="00000000" w:rsidRPr="00000000">
          <w:rPr>
            <w:rFonts w:ascii="Calibri" w:cs="Calibri" w:eastAsia="Calibri" w:hAnsi="Calibri"/>
            <w:rtl w:val="0"/>
          </w:rPr>
          <w:t xml:space="preserve">were quantitatively analysed and compared with X normal elderly subjects. IPF tissue was</w:t>
        </w:r>
      </w:ins>
      <w:del w:author="Alys Clark" w:id="13" w:date="2017-10-10T03:44:47Z">
        <w:r w:rsidDel="00000000" w:rsidR="00000000" w:rsidRPr="00000000">
          <w:rPr>
            <w:rFonts w:ascii="Calibri" w:cs="Calibri" w:eastAsia="Calibri" w:hAnsi="Calibri"/>
            <w:rtl w:val="0"/>
          </w:rPr>
          <w:delText xml:space="preserve">were</w:delText>
        </w:r>
      </w:del>
      <w:r w:rsidDel="00000000" w:rsidR="00000000" w:rsidRPr="00000000">
        <w:rPr>
          <w:rFonts w:ascii="Calibri" w:cs="Calibri" w:eastAsia="Calibri" w:hAnsi="Calibri"/>
          <w:rtl w:val="0"/>
        </w:rPr>
        <w:t xml:space="preserve"> classified using CALIPER (Computer-Aided Lung Informatics for Pathology Evaluation and Ratings) software. The classified data </w:t>
      </w:r>
      <w:ins w:author="Alys Clark" w:id="14" w:date="2017-10-10T03:42:31Z">
        <w:r w:rsidDel="00000000" w:rsidR="00000000" w:rsidRPr="00000000">
          <w:rPr>
            <w:rFonts w:ascii="Calibri" w:cs="Calibri" w:eastAsia="Calibri" w:hAnsi="Calibri"/>
            <w:rtl w:val="0"/>
          </w:rPr>
          <w:t xml:space="preserve">were</w:t>
        </w:r>
      </w:ins>
      <w:del w:author="Alys Clark" w:id="14" w:date="2017-10-10T03:42:31Z">
        <w:r w:rsidDel="00000000" w:rsidR="00000000" w:rsidRPr="00000000">
          <w:rPr>
            <w:rFonts w:ascii="Calibri" w:cs="Calibri" w:eastAsia="Calibri" w:hAnsi="Calibri"/>
            <w:rtl w:val="0"/>
          </w:rPr>
          <w:delText xml:space="preserve">was</w:delText>
        </w:r>
      </w:del>
      <w:r w:rsidDel="00000000" w:rsidR="00000000" w:rsidRPr="00000000">
        <w:rPr>
          <w:rFonts w:ascii="Calibri" w:cs="Calibri" w:eastAsia="Calibri" w:hAnsi="Calibri"/>
          <w:rtl w:val="0"/>
        </w:rPr>
        <w:t xml:space="preserve"> mapped to a statistical shape model, which allows </w:t>
      </w:r>
      <w:ins w:author="Alys Clark" w:id="15" w:date="2017-10-10T03:42:48Z">
        <w:r w:rsidDel="00000000" w:rsidR="00000000" w:rsidRPr="00000000">
          <w:rPr>
            <w:rFonts w:ascii="Calibri" w:cs="Calibri" w:eastAsia="Calibri" w:hAnsi="Calibri"/>
            <w:rtl w:val="0"/>
          </w:rPr>
          <w:t xml:space="preserve">consistent</w:t>
        </w:r>
      </w:ins>
      <w:del w:author="Alys Clark" w:id="15" w:date="2017-10-10T03:42:48Z">
        <w:r w:rsidDel="00000000" w:rsidR="00000000" w:rsidRPr="00000000">
          <w:rPr>
            <w:rFonts w:ascii="Calibri" w:cs="Calibri" w:eastAsia="Calibri" w:hAnsi="Calibri"/>
            <w:rtl w:val="0"/>
          </w:rPr>
          <w:delText xml:space="preserve">a reliable </w:delText>
        </w:r>
      </w:del>
      <w:r w:rsidDel="00000000" w:rsidR="00000000" w:rsidRPr="00000000">
        <w:rPr>
          <w:rFonts w:ascii="Calibri" w:cs="Calibri" w:eastAsia="Calibri" w:hAnsi="Calibri"/>
          <w:rtl w:val="0"/>
        </w:rPr>
        <w:t xml:space="preserve">comparison between different patients or within one patient </w:t>
      </w:r>
      <w:ins w:author="Alys Clark" w:id="16" w:date="2017-10-10T03:43:01Z">
        <w:r w:rsidDel="00000000" w:rsidR="00000000" w:rsidRPr="00000000">
          <w:rPr>
            <w:rFonts w:ascii="Calibri" w:cs="Calibri" w:eastAsia="Calibri" w:hAnsi="Calibri"/>
            <w:rtl w:val="0"/>
          </w:rPr>
          <w:t xml:space="preserve">over time</w:t>
        </w:r>
      </w:ins>
      <w:del w:author="Alys Clark" w:id="16" w:date="2017-10-10T03:43:01Z">
        <w:r w:rsidDel="00000000" w:rsidR="00000000" w:rsidRPr="00000000">
          <w:rPr>
            <w:rFonts w:ascii="Calibri" w:cs="Calibri" w:eastAsia="Calibri" w:hAnsi="Calibri"/>
            <w:rtl w:val="0"/>
          </w:rPr>
          <w:delText xml:space="preserve">of different time points</w:delText>
        </w:r>
      </w:del>
      <w:r w:rsidDel="00000000" w:rsidR="00000000" w:rsidRPr="00000000">
        <w:rPr>
          <w:rFonts w:ascii="Calibri" w:cs="Calibri" w:eastAsia="Calibri" w:hAnsi="Calibri"/>
          <w:rtl w:val="0"/>
        </w:rPr>
        <w:t xml:space="preserve">. Tissue density</w:t>
      </w:r>
      <w:ins w:author="Alys Clark" w:id="17" w:date="2017-10-10T03:43:09Z">
        <w:r w:rsidDel="00000000" w:rsidR="00000000" w:rsidRPr="00000000">
          <w:rPr>
            <w:rFonts w:ascii="Calibri" w:cs="Calibri" w:eastAsia="Calibri" w:hAnsi="Calibri"/>
            <w:rtl w:val="0"/>
          </w:rPr>
          <w:t xml:space="preserve">,</w:t>
        </w:r>
      </w:ins>
      <w:del w:author="Alys Clark" w:id="17" w:date="2017-10-10T03:43:09Z">
        <w:r w:rsidDel="00000000" w:rsidR="00000000" w:rsidRPr="00000000">
          <w:rPr>
            <w:rFonts w:ascii="Calibri" w:cs="Calibri" w:eastAsia="Calibri" w:hAnsi="Calibri"/>
            <w:rtl w:val="0"/>
          </w:rPr>
          <w:delText xml:space="preserve"> was directly calculated from HRCT images, while </w:delText>
        </w:r>
      </w:del>
      <w:r w:rsidDel="00000000" w:rsidR="00000000" w:rsidRPr="00000000">
        <w:rPr>
          <w:rFonts w:ascii="Calibri" w:cs="Calibri" w:eastAsia="Calibri" w:hAnsi="Calibri"/>
          <w:rtl w:val="0"/>
        </w:rPr>
        <w:t xml:space="preserve">tissue volume, spatial distribution of abnormalities </w:t>
      </w:r>
      <w:del w:author="Alys Clark" w:id="18" w:date="2017-10-10T03:43:20Z">
        <w:r w:rsidDel="00000000" w:rsidR="00000000" w:rsidRPr="00000000">
          <w:rPr>
            <w:rFonts w:ascii="Calibri" w:cs="Calibri" w:eastAsia="Calibri" w:hAnsi="Calibri"/>
            <w:rtl w:val="0"/>
          </w:rPr>
          <w:delText xml:space="preserve">and region </w:delText>
        </w:r>
      </w:del>
      <w:r w:rsidDel="00000000" w:rsidR="00000000" w:rsidRPr="00000000">
        <w:rPr>
          <w:rFonts w:ascii="Calibri" w:cs="Calibri" w:eastAsia="Calibri" w:hAnsi="Calibri"/>
          <w:rtl w:val="0"/>
        </w:rPr>
        <w:t xml:space="preserve">changes over time were analyzed using the classified mapped data</w:t>
      </w:r>
      <w:ins w:author="Alys Clark" w:id="19" w:date="2017-10-10T03:43:32Z">
        <w:r w:rsidDel="00000000" w:rsidR="00000000" w:rsidRPr="00000000">
          <w:rPr>
            <w:rFonts w:ascii="Calibri" w:cs="Calibri" w:eastAsia="Calibri" w:hAnsi="Calibri"/>
            <w:rtl w:val="0"/>
          </w:rPr>
          <w:t xml:space="preserve">.</w:t>
        </w:r>
      </w:ins>
      <w:del w:author="Alys Clark" w:id="19" w:date="2017-10-10T03:43:32Z">
        <w:r w:rsidDel="00000000" w:rsidR="00000000" w:rsidRPr="00000000">
          <w:rPr>
            <w:rFonts w:ascii="Calibri" w:cs="Calibri" w:eastAsia="Calibri" w:hAnsi="Calibri"/>
            <w:rtl w:val="0"/>
          </w:rPr>
          <w:delText xml:space="preserve"> through extracting the location information of abnormalities.</w:delText>
        </w:r>
      </w:del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  <w:ins w:author="Alys Clark" w:id="20" w:date="2017-10-10T03:43:42Z">
        <w:r w:rsidDel="00000000" w:rsidR="00000000" w:rsidRPr="00000000">
          <w:rPr>
            <w:rFonts w:ascii="Calibri" w:cs="Calibri" w:eastAsia="Calibri" w:hAnsi="Calibri"/>
            <w:rtl w:val="0"/>
          </w:rPr>
          <w:t xml:space="preserve">A p</w:t>
        </w:r>
      </w:ins>
      <w:del w:author="Alys Clark" w:id="20" w:date="2017-10-10T03:43:42Z">
        <w:r w:rsidDel="00000000" w:rsidR="00000000" w:rsidRPr="00000000">
          <w:rPr>
            <w:rFonts w:ascii="Calibri" w:cs="Calibri" w:eastAsia="Calibri" w:hAnsi="Calibri"/>
            <w:rtl w:val="0"/>
          </w:rPr>
          <w:delText xml:space="preserve">P</w:delText>
        </w:r>
      </w:del>
      <w:r w:rsidDel="00000000" w:rsidR="00000000" w:rsidRPr="00000000">
        <w:rPr>
          <w:rFonts w:ascii="Calibri" w:cs="Calibri" w:eastAsia="Calibri" w:hAnsi="Calibri"/>
          <w:rtl w:val="0"/>
        </w:rPr>
        <w:t xml:space="preserve">rincip</w:t>
      </w:r>
      <w:ins w:author="Alys Clark" w:id="21" w:date="2017-10-10T03:43:45Z">
        <w:r w:rsidDel="00000000" w:rsidR="00000000" w:rsidRPr="00000000">
          <w:rPr>
            <w:rFonts w:ascii="Calibri" w:cs="Calibri" w:eastAsia="Calibri" w:hAnsi="Calibri"/>
            <w:rtl w:val="0"/>
          </w:rPr>
          <w:t xml:space="preserve">al</w:t>
        </w:r>
      </w:ins>
      <w:del w:author="Alys Clark" w:id="21" w:date="2017-10-10T03:43:45Z">
        <w:r w:rsidDel="00000000" w:rsidR="00000000" w:rsidRPr="00000000">
          <w:rPr>
            <w:rFonts w:ascii="Calibri" w:cs="Calibri" w:eastAsia="Calibri" w:hAnsi="Calibri"/>
            <w:rtl w:val="0"/>
          </w:rPr>
          <w:delText xml:space="preserve">le</w:delText>
        </w:r>
      </w:del>
      <w:r w:rsidDel="00000000" w:rsidR="00000000" w:rsidRPr="00000000">
        <w:rPr>
          <w:rFonts w:ascii="Calibri" w:cs="Calibri" w:eastAsia="Calibri" w:hAnsi="Calibri"/>
          <w:rtl w:val="0"/>
        </w:rPr>
        <w:t xml:space="preserve"> component analysis (PCA) was applied to </w:t>
      </w:r>
      <w:ins w:author="Alys Clark" w:id="22" w:date="2017-10-10T03:45:05Z">
        <w:r w:rsidDel="00000000" w:rsidR="00000000" w:rsidRPr="00000000">
          <w:rPr>
            <w:rFonts w:ascii="Calibri" w:cs="Calibri" w:eastAsia="Calibri" w:hAnsi="Calibri"/>
            <w:rtl w:val="0"/>
          </w:rPr>
          <w:t xml:space="preserve">assess lung shape variation between cohorts.</w:t>
        </w:r>
      </w:ins>
      <w:del w:author="Alys Clark" w:id="22" w:date="2017-10-10T03:45:05Z">
        <w:r w:rsidDel="00000000" w:rsidR="00000000" w:rsidRPr="00000000">
          <w:rPr>
            <w:rFonts w:ascii="Calibri" w:cs="Calibri" w:eastAsia="Calibri" w:hAnsi="Calibri"/>
            <w:rtl w:val="0"/>
          </w:rPr>
          <w:delText xml:space="preserve">compare IPF lung shapes to the old normal one</w:delText>
        </w:r>
      </w:del>
      <w:r w:rsidDel="00000000" w:rsidR="00000000" w:rsidRPr="00000000">
        <w:rPr>
          <w:rFonts w:ascii="Calibri" w:cs="Calibri" w:eastAsia="Calibri" w:hAnsi="Calibri"/>
          <w:rtl w:val="0"/>
        </w:rPr>
        <w:t xml:space="preserve">s.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Result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commentRangeStart w:id="1"/>
      <w:r w:rsidDel="00000000" w:rsidR="00000000" w:rsidRPr="00000000">
        <w:rPr>
          <w:rFonts w:ascii="Calibri" w:cs="Calibri" w:eastAsia="Calibri" w:hAnsi="Calibri"/>
          <w:rtl w:val="0"/>
        </w:rPr>
        <w:t xml:space="preserve">The result shows quantitatively that fibrosis usually has a consistently higher tissue density compare</w:t>
      </w:r>
      <w:ins w:author="Alys Clark" w:id="23" w:date="2017-10-10T03:45:10Z">
        <w:r w:rsidDel="00000000" w:rsidR="00000000" w:rsidRPr="00000000">
          <w:rPr>
            <w:rFonts w:ascii="Calibri" w:cs="Calibri" w:eastAsia="Calibri" w:hAnsi="Calibri"/>
            <w:rtl w:val="0"/>
          </w:rPr>
          <w:t xml:space="preserve">d</w:t>
        </w:r>
      </w:ins>
      <w:del w:author="Alys Clark" w:id="23" w:date="2017-10-10T03:45:10Z">
        <w:r w:rsidDel="00000000" w:rsidR="00000000" w:rsidRPr="00000000">
          <w:rPr>
            <w:rFonts w:ascii="Calibri" w:cs="Calibri" w:eastAsia="Calibri" w:hAnsi="Calibri"/>
            <w:rtl w:val="0"/>
          </w:rPr>
          <w:delText xml:space="preserve">s</w:delText>
        </w:r>
      </w:del>
      <w:r w:rsidDel="00000000" w:rsidR="00000000" w:rsidRPr="00000000">
        <w:rPr>
          <w:rFonts w:ascii="Calibri" w:cs="Calibri" w:eastAsia="Calibri" w:hAnsi="Calibri"/>
          <w:rtl w:val="0"/>
        </w:rPr>
        <w:t xml:space="preserve"> to normal </w:t>
      </w:r>
      <w:ins w:author="Alys Clark" w:id="24" w:date="2017-10-10T03:45:16Z">
        <w:r w:rsidDel="00000000" w:rsidR="00000000" w:rsidRPr="00000000">
          <w:rPr>
            <w:rFonts w:ascii="Calibri" w:cs="Calibri" w:eastAsia="Calibri" w:hAnsi="Calibri"/>
            <w:rtl w:val="0"/>
          </w:rPr>
          <w:t xml:space="preserve">tissue</w:t>
        </w:r>
      </w:ins>
      <w:del w:author="Alys Clark" w:id="24" w:date="2017-10-10T03:45:16Z">
        <w:r w:rsidDel="00000000" w:rsidR="00000000" w:rsidRPr="00000000">
          <w:rPr>
            <w:rFonts w:ascii="Calibri" w:cs="Calibri" w:eastAsia="Calibri" w:hAnsi="Calibri"/>
            <w:rtl w:val="0"/>
          </w:rPr>
          <w:delText xml:space="preserve">region</w:delText>
        </w:r>
      </w:del>
      <w:r w:rsidDel="00000000" w:rsidR="00000000" w:rsidRPr="00000000">
        <w:rPr>
          <w:rFonts w:ascii="Calibri" w:cs="Calibri" w:eastAsia="Calibri" w:hAnsi="Calibri"/>
          <w:rtl w:val="0"/>
        </w:rPr>
        <w:t xml:space="preserve"> over time, and mainly locates in the lower lobes basally and peripherally. In contrast, emphysema has </w:t>
      </w:r>
      <w:del w:author="Alys Clark" w:id="25" w:date="2017-10-10T03:45:22Z">
        <w:r w:rsidDel="00000000" w:rsidR="00000000" w:rsidRPr="00000000">
          <w:rPr>
            <w:rFonts w:ascii="Calibri" w:cs="Calibri" w:eastAsia="Calibri" w:hAnsi="Calibri"/>
            <w:rtl w:val="0"/>
          </w:rPr>
          <w:delText xml:space="preserve">a</w:delText>
        </w:r>
      </w:del>
      <w:r w:rsidDel="00000000" w:rsidR="00000000" w:rsidRPr="00000000">
        <w:rPr>
          <w:rFonts w:ascii="Calibri" w:cs="Calibri" w:eastAsia="Calibri" w:hAnsi="Calibri"/>
          <w:rtl w:val="0"/>
        </w:rPr>
        <w:t xml:space="preserve"> lower densit</w:t>
      </w:r>
      <w:ins w:author="Alys Clark" w:id="26" w:date="2017-10-10T03:45:25Z">
        <w:r w:rsidDel="00000000" w:rsidR="00000000" w:rsidRPr="00000000">
          <w:rPr>
            <w:rFonts w:ascii="Calibri" w:cs="Calibri" w:eastAsia="Calibri" w:hAnsi="Calibri"/>
            <w:rtl w:val="0"/>
          </w:rPr>
          <w:t xml:space="preserve">y</w:t>
        </w:r>
      </w:ins>
      <w:r w:rsidDel="00000000" w:rsidR="00000000" w:rsidRPr="00000000">
        <w:rPr>
          <w:rFonts w:ascii="Calibri" w:cs="Calibri" w:eastAsia="Calibri" w:hAnsi="Calibri"/>
          <w:rtl w:val="0"/>
        </w:rPr>
        <w:t xml:space="preserve"> values and appears in upper lobes often. Most IPF patients experience a de</w:t>
      </w:r>
      <w:ins w:author="Alys Clark" w:id="27" w:date="2017-10-10T03:45:35Z">
        <w:r w:rsidDel="00000000" w:rsidR="00000000" w:rsidRPr="00000000">
          <w:rPr>
            <w:rFonts w:ascii="Calibri" w:cs="Calibri" w:eastAsia="Calibri" w:hAnsi="Calibri"/>
            <w:rtl w:val="0"/>
          </w:rPr>
          <w:t xml:space="preserve">crease</w:t>
        </w:r>
      </w:ins>
      <w:del w:author="Alys Clark" w:id="27" w:date="2017-10-10T03:45:35Z">
        <w:r w:rsidDel="00000000" w:rsidR="00000000" w:rsidRPr="00000000">
          <w:rPr>
            <w:rFonts w:ascii="Calibri" w:cs="Calibri" w:eastAsia="Calibri" w:hAnsi="Calibri"/>
            <w:rtl w:val="0"/>
          </w:rPr>
          <w:delText xml:space="preserve">cresement </w:delText>
        </w:r>
      </w:del>
      <w:r w:rsidDel="00000000" w:rsidR="00000000" w:rsidRPr="00000000">
        <w:rPr>
          <w:rFonts w:ascii="Calibri" w:cs="Calibri" w:eastAsia="Calibri" w:hAnsi="Calibri"/>
          <w:rtl w:val="0"/>
        </w:rPr>
        <w:t xml:space="preserve">of lung volume, although there is no significant shape difference between old normal persons and IPF ones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commentRangeStart w:id="2"/>
      <w:r w:rsidDel="00000000" w:rsidR="00000000" w:rsidRPr="00000000">
        <w:rPr>
          <w:rFonts w:ascii="Calibri" w:cs="Calibri" w:eastAsia="Calibri" w:hAnsi="Calibri"/>
          <w:rtl w:val="0"/>
        </w:rPr>
        <w:t xml:space="preserve"> Meanwhile different kind of disease could transform mutually over time.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commentRangeStart w:id="3"/>
      <w:r w:rsidDel="00000000" w:rsidR="00000000" w:rsidRPr="00000000">
        <w:rPr>
          <w:rFonts w:ascii="Calibri" w:cs="Calibri" w:eastAsia="Calibri" w:hAnsi="Calibri"/>
          <w:rtl w:val="0"/>
        </w:rPr>
        <w:t xml:space="preserve">The tissue density, tissue volume, and the location of abnormality are all important indexes for representing a quantitative statistical progression of IPF disease. This quantitative analysis would provide consistent potential tissue-level markers to help with the further modeling of mechanical ventilation/perfusion mismatch and impaired gas exchange.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ys Clark" w:id="3" w:date="2017-10-10T03:48:5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too high level, and really focuses on the future rather than what you have shown.  we are looking for a conclusion based on the results above.</w:t>
      </w:r>
    </w:p>
  </w:comment>
  <w:comment w:author="Alys Clark" w:id="0" w:date="2017-10-10T03:37:4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this must be less than 300 words, currently &gt;300 words. Guidelines are here: https://secure.tcc.co.nz/ei/images/TSANZSRS18/ANZSRS%20Guidelines.pdf</w:t>
      </w:r>
    </w:p>
  </w:comment>
  <w:comment w:author="Alys Clark" w:id="1" w:date="2017-10-10T03:47:4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this is known feature of disease. For this type of conference you are better off making some quantitative conclusions, i.e. lung volume changes by X%, there is typically X amount of change in fibrotic regions over time... than these broad statements. Clinical conferences expect numbers in the results.</w:t>
      </w:r>
    </w:p>
  </w:comment>
  <w:comment w:author="Alys Clark" w:id="2" w:date="2017-10-10T03:46:0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clarify this sentence, I am not sure what it means.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NZ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